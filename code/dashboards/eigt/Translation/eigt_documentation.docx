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2.xml" ContentType="application/inkml+xml"/>
  <Override PartName="/word/commentsExtensible.xml" ContentType="application/vnd.openxmlformats-officedocument.wordprocessingml.commentsExtensible+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B41D" w14:textId="6EFBC690" w:rsidR="00360671" w:rsidRDefault="00C90D34" w:rsidP="00A11C1E">
      <w:pPr>
        <w:pStyle w:val="Header"/>
        <w:jc w:val="both"/>
        <w:rPr>
          <w:lang w:val="en-US"/>
        </w:rPr>
      </w:pPr>
      <w:bookmarkStart w:id="0" w:name="seceig"/>
      <w:r>
        <w:rPr>
          <w:lang w:val="en-US"/>
        </w:rPr>
        <w:t>5. Estate, Inheritances, and Gift Taxes (EIG)</w:t>
      </w:r>
      <w:bookmarkEnd w:id="0"/>
    </w:p>
    <w:p w14:paraId="57B28D28" w14:textId="3A1AB473" w:rsidR="00360671" w:rsidRDefault="00C90D34" w:rsidP="00CE4B1D">
      <w:pPr>
        <w:pStyle w:val="Intestazione2"/>
        <w:jc w:val="both"/>
        <w:rPr>
          <w:lang w:val="en-US"/>
        </w:rPr>
      </w:pPr>
      <w:bookmarkStart w:id="1" w:name="X32684e9879aee100fbf495d9f5cb7d9a9deb91b"/>
      <w:r>
        <w:rPr>
          <w:rFonts w:eastAsia="Arial Unicode MS" w:cs="Arial Unicode MS"/>
          <w:lang w:val="en-US"/>
        </w:rPr>
        <w:t>5.1 Introduction to the Estate, Inheritances, and Gift Taxes Section</w:t>
      </w:r>
    </w:p>
    <w:p w14:paraId="77DE2273" w14:textId="65CB0C80" w:rsidR="00360671" w:rsidRDefault="00000000" w:rsidP="00CE4B1D">
      <w:pPr>
        <w:pStyle w:val="FirstParagraph"/>
        <w:jc w:val="both"/>
      </w:pPr>
      <w:r>
        <w:t xml:space="preserve">The Estate, Inheritance, and Gift Tax (EIG) section of the GC Wealth Project provides a comprehensive data collection on wealth transfer taxes across countries and over time. The EIG section compiles tax policy information as well as tax revenue data. The section contains information about these taxes for up to over 160 countries, in some </w:t>
      </w:r>
      <w:r>
        <w:rPr>
          <w:noProof/>
        </w:rPr>
        <mc:AlternateContent>
          <mc:Choice Requires="wps">
            <w:drawing>
              <wp:anchor distT="0" distB="0" distL="0" distR="0" simplePos="0" relativeHeight="2" behindDoc="0" locked="0" layoutInCell="1" allowOverlap="1" wp14:anchorId="08A908CE" wp14:editId="57C388B2">
                <wp:simplePos x="0" y="0"/>
                <wp:positionH relativeFrom="character">
                  <wp:posOffset>5952969</wp:posOffset>
                </wp:positionH>
                <wp:positionV relativeFrom="line">
                  <wp:posOffset>-401684</wp:posOffset>
                </wp:positionV>
                <wp:extent cx="636545" cy="598849"/>
                <wp:effectExtent l="0" t="0" r="0" b="0"/>
                <wp:wrapNone/>
                <wp:docPr id="1030"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w14:cNvContentPartPr>
                      </w14:nvContentPartPr>
                      <w14:xfrm>
                        <a:off x="0" y="0"/>
                        <a:ext cx="636545" cy="598849"/>
                      </w14:xfrm>
                    </w14:contentPart>
                  </a:graphicData>
                </a:graphic>
              </wp:anchor>
            </w:drawing>
          </mc:Choice>
          <mc:Fallback xmlns:wpsCustomData="http://www.wps.cn/officeDocument/2013/wpsCustomData" xmlns:w16du="http://schemas.microsoft.com/office/word/2023/wordml/word16du">
            <w:pict>
              <v:shape id="1030" filled="f" stroked="t" style="position:absolute;margin-left:468.74pt;margin-top:-31.63pt;width:50.12pt;height:47.15pt;z-index:2;mso-position-horizontal-relative:char;mso-position-vertical-relative:line;mso-width-relative:page;mso-height-relative:page;mso-wrap-distance-left:0.0pt;mso-wrap-distance-right:0.0pt;visibility:visible;">
                <v:stroke color="red"/>
                <v:fill/>
                <o:ink i="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"/>
              </v:shape>
            </w:pict>
          </mc:Fallback>
        </mc:AlternateContent>
      </w:r>
      <w:r>
        <w:t>instances dating back as far as the 18th century. The EIG section codifies and harmonizes information on features common among these taxes, such as top tax rates among closest relatives, personal tax exemptions, or full tax schedules. The section also provides revenue statistics for EIG taxes from cumulative sources from</w:t>
      </w:r>
      <w:commentRangeStart w:id="2"/>
      <w:r>
        <w:t xml:space="preserve"> 1960 </w:t>
      </w:r>
      <w:commentRangeEnd w:id="2"/>
      <w:r>
        <w:rPr>
          <w:rStyle w:val="CommentReference"/>
          <w:rFonts w:ascii="Times New Roman" w:hAnsi="Times New Roman" w:cs="Times New Roman"/>
          <w:color w:val="auto"/>
          <w:lang w:eastAsia="en-US"/>
        </w:rPr>
        <w:commentReference w:id="2"/>
      </w:r>
      <w:r>
        <w:t>onward. Information is obtained from academic, government, and corporate research, government legislation and legislative information, as well as cross-national research and official statistics. This chapter introduces the reader to the data structure of the EIG section, as well as the general interpretation and construction of each concept.</w:t>
      </w:r>
      <w:bookmarkEnd w:id="1"/>
    </w:p>
    <w:p w14:paraId="40729C54" w14:textId="47D6DF24" w:rsidR="00931BEE" w:rsidRDefault="00C90D34" w:rsidP="00CE4B1D">
      <w:pPr>
        <w:pStyle w:val="Intestazione2"/>
        <w:jc w:val="both"/>
        <w:rPr>
          <w:lang w:val="en-US"/>
        </w:rPr>
      </w:pPr>
      <w:bookmarkStart w:id="3" w:name="X105baebcd6dad39a4cf6a8a8c9c0ac28ded4fd1"/>
      <w:r>
        <w:rPr>
          <w:rFonts w:eastAsia="Arial Unicode MS" w:cs="Arial Unicode MS"/>
          <w:lang w:val="en-US"/>
        </w:rPr>
        <w:t xml:space="preserve">5.2 </w:t>
      </w:r>
      <w:commentRangeStart w:id="4"/>
      <w:r w:rsidR="00931BEE">
        <w:rPr>
          <w:rFonts w:eastAsia="Arial Unicode MS" w:cs="Arial Unicode MS"/>
          <w:lang w:val="en-US"/>
        </w:rPr>
        <w:t>Data Structure and Interpretation</w:t>
      </w:r>
      <w:commentRangeEnd w:id="4"/>
      <w:r w:rsidR="00931BEE">
        <w:rPr>
          <w:rStyle w:val="CommentReference"/>
          <w:rFonts w:ascii="Times New Roman" w:eastAsia="Arial Unicode MS" w:hAnsi="Times New Roman" w:cs="Times New Roman"/>
          <w:b w:val="0"/>
          <w:bCs w:val="0"/>
          <w:color w:val="auto"/>
          <w:lang w:val="en-US" w:eastAsia="en-US"/>
        </w:rPr>
        <w:commentReference w:id="4"/>
      </w:r>
    </w:p>
    <w:p w14:paraId="5530BE9D" w14:textId="79579CD9" w:rsidR="00931BEE" w:rsidRDefault="00931BEE" w:rsidP="00CE4B1D">
      <w:pPr>
        <w:pStyle w:val="FirstParagraph"/>
        <w:jc w:val="both"/>
      </w:pPr>
      <w:r>
        <w:t xml:space="preserve">Downloaded data is provided in long format. All information in the data is sorted by </w:t>
      </w:r>
      <w:r>
        <w:rPr>
          <w:noProof/>
        </w:rPr>
        <mc:AlternateContent>
          <mc:Choice Requires="wpi">
            <w:drawing>
              <wp:anchor distT="0" distB="0" distL="0" distR="0" simplePos="0" relativeHeight="251660288" behindDoc="0" locked="0" layoutInCell="1" allowOverlap="1" wp14:anchorId="4A0D6BE5" wp14:editId="7FF10861">
                <wp:simplePos x="0" y="0"/>
                <wp:positionH relativeFrom="character">
                  <wp:posOffset>5687595</wp:posOffset>
                </wp:positionH>
                <wp:positionV relativeFrom="line">
                  <wp:posOffset>-196418</wp:posOffset>
                </wp:positionV>
                <wp:extent cx="885723" cy="368146"/>
                <wp:effectExtent l="0" t="0" r="0" b="0"/>
                <wp:wrapNone/>
                <wp:docPr id="1742111331"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w14:cNvContentPartPr>
                      </w14:nvContentPartPr>
                      <w14:xfrm>
                        <a:off x="0" y="0"/>
                        <a:ext cx="885723" cy="368146"/>
                      </w14:xfrm>
                    </w14:contentPart>
                  </a:graphicData>
                </a:graphic>
              </wp:anchor>
            </w:drawing>
          </mc:Choice>
          <mc:Fallback xmlns:w16du="http://schemas.microsoft.com/office/word/2023/wordml/word16du">
            <w:pict>
              <v:shapetype w14:anchorId="4BED9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margin-left:447.55pt;margin-top:-15.75pt;width:70.35pt;height:29.6pt;z-index:251660288;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">
                <v:imagedata r:id="rId30" o:title=""/>
                <o:lock v:ext="edit" aspectratio="f"/>
                <w10:wrap anchory="line"/>
              </v:shape>
            </w:pict>
          </mc:Fallback>
        </mc:AlternateContent>
      </w:r>
      <w:r>
        <w:t>a country’s two-letter ISO code (</w:t>
      </w:r>
      <w:r>
        <w:rPr>
          <w:rStyle w:val="VerbatimChar"/>
          <w:lang w:val="en-US"/>
        </w:rPr>
        <w:t>GEO</w:t>
      </w:r>
      <w:r>
        <w:t>), or its full name (</w:t>
      </w:r>
      <w:proofErr w:type="spellStart"/>
      <w:r>
        <w:rPr>
          <w:rStyle w:val="VerbatimChar"/>
          <w:lang w:val="en-US"/>
        </w:rPr>
        <w:t>GEO_long</w:t>
      </w:r>
      <w:proofErr w:type="spellEnd"/>
      <w:r>
        <w:t xml:space="preserve">) and </w:t>
      </w:r>
      <w:r>
        <w:rPr>
          <w:rStyle w:val="VerbatimChar"/>
          <w:lang w:val="en-US"/>
        </w:rPr>
        <w:t>year</w:t>
      </w:r>
      <w:r>
        <w:t xml:space="preserve">. </w:t>
      </w:r>
      <w:r w:rsidR="0015412F">
        <w:t xml:space="preserve">The combination of GEO-year and </w:t>
      </w:r>
      <w:proofErr w:type="spellStart"/>
      <w:r w:rsidR="0015412F">
        <w:t>varcode</w:t>
      </w:r>
      <w:proofErr w:type="spellEnd"/>
      <w:r w:rsidR="0015412F">
        <w:t xml:space="preserve"> identifies univocally the value corresponding to a given information specified by the </w:t>
      </w:r>
      <w:proofErr w:type="spellStart"/>
      <w:r w:rsidR="005E54D2">
        <w:t>varcode</w:t>
      </w:r>
      <w:proofErr w:type="spellEnd"/>
      <w:r w:rsidR="005E54D2">
        <w:t xml:space="preserve"> for </w:t>
      </w:r>
      <w:r w:rsidR="005E54D2" w:rsidRPr="00CE4B1D">
        <w:rPr>
          <w:u w:val="single"/>
        </w:rPr>
        <w:t>that</w:t>
      </w:r>
      <w:r w:rsidR="005E54D2">
        <w:t xml:space="preserve"> GEO-year (see Table x for an example). </w:t>
      </w:r>
    </w:p>
    <w:p w14:paraId="69697C8E" w14:textId="4DF2080D" w:rsidR="00F700C4" w:rsidRDefault="00F700C4" w:rsidP="00CE4B1D">
      <w:pPr>
        <w:pStyle w:val="BodyText"/>
        <w:jc w:val="both"/>
        <w:rPr>
          <w:b/>
          <w:bCs/>
        </w:rPr>
      </w:pPr>
      <w:r>
        <w:rPr>
          <w:b/>
          <w:bCs/>
        </w:rPr>
        <w:t>5.2.1 General assumptions</w:t>
      </w:r>
    </w:p>
    <w:p w14:paraId="31EC8792" w14:textId="07A40961" w:rsidR="00F700C4" w:rsidRDefault="00AB4E71" w:rsidP="00CE4B1D">
      <w:pPr>
        <w:pStyle w:val="BodyText"/>
        <w:jc w:val="both"/>
        <w:rPr>
          <w:ins w:id="5" w:author="Francesca Subioli" w:date="2024-07-25T09:44:00Z"/>
        </w:rPr>
      </w:pPr>
      <w:r>
        <w:t>To enhance cross-country comparability and simplify possible over-complexities, we assume that taxes are paid on a monetary transfer to one adult child upon the death of a decedent, assuming no additional circumstantial deductions, reliefs, or credits apply unless otherwise specified</w:t>
      </w:r>
      <w:r w:rsidR="00925BE3">
        <w:t xml:space="preserve"> in the Note</w:t>
      </w:r>
      <w:ins w:id="6" w:author="Luca Giangregorio [2]" w:date="2024-07-22T12:40:00Z">
        <w:r w:rsidR="00BF10CB">
          <w:rPr>
            <w:rStyle w:val="FootnoteReference"/>
          </w:rPr>
          <w:footnoteReference w:id="1"/>
        </w:r>
      </w:ins>
      <w:r w:rsidR="00925BE3">
        <w:t xml:space="preserve">. Moreover, in the main variables we do not take into account </w:t>
      </w:r>
      <w:r w:rsidR="00C50210">
        <w:t xml:space="preserve">any additional mitigating factors </w:t>
      </w:r>
      <w:r w:rsidR="00925BE3">
        <w:t xml:space="preserve">– like </w:t>
      </w:r>
      <w:r w:rsidR="00C50210">
        <w:t>higher exemptions or lower rates for minors</w:t>
      </w:r>
      <w:r w:rsidR="00925BE3">
        <w:t xml:space="preserve"> or disabled children</w:t>
      </w:r>
      <w:ins w:id="9" w:author="Francesca Subioli" w:date="2024-07-25T09:44:00Z">
        <w:r w:rsidR="000F2F09">
          <w:t>, while citing those in the notes</w:t>
        </w:r>
      </w:ins>
      <w:r w:rsidR="00C50210">
        <w:t>.</w:t>
      </w:r>
      <w:r w:rsidR="00176920">
        <w:t xml:space="preserve"> Assuming that there is only one heir is crucial in those cases in which an inheritance tax is levied, but the exemption is based on the entire estate (</w:t>
      </w:r>
      <w:r w:rsidR="00176920" w:rsidRPr="00176920">
        <w:rPr>
          <w:highlight w:val="yellow"/>
        </w:rPr>
        <w:t>e.g. in Japan</w:t>
      </w:r>
      <w:r w:rsidR="00176920">
        <w:t xml:space="preserve">); if there is only one heir, an exemption on the inheritance quota is equivalent to an exemption on the entire estate. </w:t>
      </w:r>
    </w:p>
    <w:p w14:paraId="2A4C75AB" w14:textId="47338FEA" w:rsidR="000F2F09" w:rsidRDefault="000F2F09" w:rsidP="00CE4B1D">
      <w:pPr>
        <w:pStyle w:val="BodyText"/>
        <w:jc w:val="both"/>
      </w:pPr>
      <w:ins w:id="10" w:author="Francesca Subioli" w:date="2024-07-25T09:44:00Z">
        <w:r>
          <w:t xml:space="preserve">There are cases in which </w:t>
        </w:r>
      </w:ins>
      <w:ins w:id="11" w:author="Francesca Subioli" w:date="2024-07-25T09:45:00Z">
        <w:r>
          <w:t>wealth transfers are taxed through taxes different from proper EIG taxes (e.g. through the personal income tax); in these cases, we report that there is a form of taxation for the</w:t>
        </w:r>
      </w:ins>
      <w:ins w:id="12" w:author="Francesca Subioli" w:date="2024-07-25T09:46:00Z">
        <w:r>
          <w:t xml:space="preserve"> relevant wealth transfer – i.e. status = 1 – ad specify in the note which tax is applied. </w:t>
        </w:r>
      </w:ins>
    </w:p>
    <w:p w14:paraId="3A3A4171" w14:textId="6A3425DC" w:rsidR="00C4431F" w:rsidRDefault="00925BE3" w:rsidP="00CE4B1D">
      <w:pPr>
        <w:pStyle w:val="BodyText"/>
        <w:jc w:val="both"/>
      </w:pPr>
      <w:moveFromRangeStart w:id="13" w:author="Luca Giangregorio [2]" w:date="2024-07-22T11:47:00Z" w:name="move172541272"/>
      <w:moveFrom w:id="14" w:author="Luca Giangregorio [2]" w:date="2024-07-22T11:47:00Z">
        <w:r w:rsidDel="00141300">
          <w:t>As the new data version includes r</w:t>
        </w:r>
        <w:r w:rsidR="00C4431F" w:rsidDel="00141300">
          <w:t xml:space="preserve">egional </w:t>
        </w:r>
        <w:r w:rsidDel="00141300">
          <w:t>information for the US states, all the main variables are reported considering the</w:t>
        </w:r>
        <w:r w:rsidR="00C4431F" w:rsidDel="00141300">
          <w:t xml:space="preserve"> interaction between </w:t>
        </w:r>
        <w:r w:rsidDel="00141300">
          <w:t>regional</w:t>
        </w:r>
        <w:r w:rsidR="00C4431F" w:rsidDel="00141300">
          <w:t xml:space="preserve"> and </w:t>
        </w:r>
        <w:r w:rsidDel="00141300">
          <w:t>country-level</w:t>
        </w:r>
        <w:r w:rsidR="00C4431F" w:rsidDel="00141300">
          <w:t xml:space="preserve"> taxation </w:t>
        </w:r>
        <w:r w:rsidDel="00141300">
          <w:t xml:space="preserve">(details in Section 5.3). </w:t>
        </w:r>
      </w:moveFrom>
      <w:moveFromRangeEnd w:id="13"/>
      <w:r>
        <w:t>When a country-level EIG tax is not levied, but there are different regional tax schemes</w:t>
      </w:r>
      <w:r w:rsidR="00F84098">
        <w:t xml:space="preserve"> (e.g., Belgium, Switzerland, Brazil)</w:t>
      </w:r>
      <w:r>
        <w:t>, we report the</w:t>
      </w:r>
      <w:ins w:id="15" w:author="Luca Giangregorio [2]" w:date="2024-07-22T11:38:00Z">
        <w:r w:rsidR="007E13E0">
          <w:t xml:space="preserve"> national/federal</w:t>
        </w:r>
      </w:ins>
      <w:r>
        <w:t xml:space="preserve"> information </w:t>
      </w:r>
      <w:ins w:id="16" w:author="Luca Giangregorio [2]" w:date="2024-07-22T11:38:00Z">
        <w:r w:rsidR="007E13E0">
          <w:t xml:space="preserve">and detail in the Note </w:t>
        </w:r>
      </w:ins>
      <w:ins w:id="17" w:author="Luca Giangregorio [2]" w:date="2024-07-22T11:39:00Z">
        <w:r w:rsidR="007E13E0">
          <w:t xml:space="preserve">if a subnational taxation and possible other information of the regional status. </w:t>
        </w:r>
      </w:ins>
      <w:del w:id="18" w:author="Luca Giangregorio [2]" w:date="2024-07-22T11:39:00Z">
        <w:r w:rsidDel="007E13E0">
          <w:delText>for the region of the Capital city, if available</w:delText>
        </w:r>
        <w:r w:rsidR="00F84098" w:rsidDel="007E13E0">
          <w:delText>. On the contrary,</w:delText>
        </w:r>
        <w:r w:rsidDel="007E13E0">
          <w:delText xml:space="preserve"> we select the most populous region for which information are available. </w:delText>
        </w:r>
      </w:del>
      <w:ins w:id="19" w:author="Luca Giangregorio [2]" w:date="2024-07-22T11:47:00Z">
        <w:r w:rsidR="00141300">
          <w:t xml:space="preserve">In </w:t>
        </w:r>
      </w:ins>
      <w:moveToRangeStart w:id="20" w:author="Luca Giangregorio [2]" w:date="2024-07-22T11:47:00Z" w:name="move172541272"/>
      <w:moveTo w:id="21" w:author="Luca Giangregorio [2]" w:date="2024-07-22T11:47:00Z">
        <w:del w:id="22" w:author="Luca Giangregorio [2]" w:date="2024-07-22T11:47:00Z">
          <w:r w:rsidR="00141300" w:rsidDel="00141300">
            <w:delText>As</w:delText>
          </w:r>
        </w:del>
        <w:r w:rsidR="00141300">
          <w:t xml:space="preserve"> the new data version</w:t>
        </w:r>
      </w:moveTo>
      <w:ins w:id="23" w:author="Luca Giangregorio [2]" w:date="2024-07-22T11:48:00Z">
        <w:r w:rsidR="00141300">
          <w:t xml:space="preserve">, together with the federal </w:t>
        </w:r>
        <w:r w:rsidR="00141300">
          <w:lastRenderedPageBreak/>
          <w:t>scheme</w:t>
        </w:r>
      </w:ins>
      <w:ins w:id="24" w:author="Luca Giangregorio [2]" w:date="2024-07-22T11:47:00Z">
        <w:r w:rsidR="00141300">
          <w:t>, we</w:t>
        </w:r>
      </w:ins>
      <w:moveTo w:id="25" w:author="Luca Giangregorio [2]" w:date="2024-07-22T11:47:00Z">
        <w:r w:rsidR="00141300">
          <w:t xml:space="preserve"> include</w:t>
        </w:r>
        <w:del w:id="26" w:author="Luca Giangregorio [2]" w:date="2024-07-22T11:47:00Z">
          <w:r w:rsidR="00141300" w:rsidDel="00141300">
            <w:delText>s</w:delText>
          </w:r>
        </w:del>
        <w:r w:rsidR="00141300">
          <w:t xml:space="preserve"> </w:t>
        </w:r>
      </w:moveTo>
      <w:ins w:id="27" w:author="Luca Giangregorio [2]" w:date="2024-07-22T11:48:00Z">
        <w:r w:rsidR="00141300">
          <w:t xml:space="preserve">also the </w:t>
        </w:r>
      </w:ins>
      <w:moveTo w:id="28" w:author="Luca Giangregorio [2]" w:date="2024-07-22T11:47:00Z">
        <w:r w:rsidR="00141300">
          <w:t>regional information for</w:t>
        </w:r>
      </w:moveTo>
      <w:ins w:id="29" w:author="Luca Giangregorio [2]" w:date="2024-07-22T11:48:00Z">
        <w:r w:rsidR="00141300">
          <w:t xml:space="preserve"> all</w:t>
        </w:r>
      </w:ins>
      <w:moveTo w:id="30" w:author="Luca Giangregorio [2]" w:date="2024-07-22T11:47:00Z">
        <w:r w:rsidR="00141300">
          <w:t xml:space="preserve"> the US states</w:t>
        </w:r>
      </w:moveTo>
      <w:ins w:id="31" w:author="Luca Giangregorio [2]" w:date="2024-07-22T11:49:00Z">
        <w:r w:rsidR="00141300">
          <w:t>. While the status variable is related to each single state,</w:t>
        </w:r>
      </w:ins>
      <w:moveTo w:id="32" w:author="Luca Giangregorio [2]" w:date="2024-07-22T11:47:00Z">
        <w:del w:id="33" w:author="Luca Giangregorio [2]" w:date="2024-07-22T11:49:00Z">
          <w:r w:rsidR="00141300" w:rsidDel="00141300">
            <w:delText>,</w:delText>
          </w:r>
        </w:del>
        <w:r w:rsidR="00141300">
          <w:t xml:space="preserve"> all the</w:t>
        </w:r>
      </w:moveTo>
      <w:ins w:id="34" w:author="Luca Giangregorio [2]" w:date="2024-07-22T11:49:00Z">
        <w:r w:rsidR="00141300">
          <w:t xml:space="preserve"> other</w:t>
        </w:r>
      </w:ins>
      <w:moveTo w:id="35" w:author="Luca Giangregorio [2]" w:date="2024-07-22T11:47:00Z">
        <w:r w:rsidR="00141300">
          <w:t xml:space="preserve"> main variables are reported considering the interaction between </w:t>
        </w:r>
        <w:del w:id="36" w:author="Luca Giangregorio [2]" w:date="2024-07-22T11:50:00Z">
          <w:r w:rsidR="00141300" w:rsidDel="00141300">
            <w:delText>regional</w:delText>
          </w:r>
        </w:del>
      </w:moveTo>
      <w:ins w:id="37" w:author="Luca Giangregorio [2]" w:date="2024-07-22T11:50:00Z">
        <w:r w:rsidR="00141300">
          <w:t>state</w:t>
        </w:r>
      </w:ins>
      <w:moveTo w:id="38" w:author="Luca Giangregorio [2]" w:date="2024-07-22T11:47:00Z">
        <w:r w:rsidR="00141300">
          <w:t xml:space="preserve"> and </w:t>
        </w:r>
        <w:del w:id="39" w:author="Luca Giangregorio [2]" w:date="2024-07-22T11:50:00Z">
          <w:r w:rsidR="00141300" w:rsidDel="00141300">
            <w:delText>country</w:delText>
          </w:r>
        </w:del>
      </w:moveTo>
      <w:ins w:id="40" w:author="Luca Giangregorio [2]" w:date="2024-07-22T11:50:00Z">
        <w:r w:rsidR="00141300">
          <w:t>federal</w:t>
        </w:r>
      </w:ins>
      <w:moveTo w:id="41" w:author="Luca Giangregorio [2]" w:date="2024-07-22T11:47:00Z">
        <w:r w:rsidR="00141300">
          <w:t>-level taxation (details in Section 5.3).</w:t>
        </w:r>
      </w:moveTo>
      <w:moveToRangeEnd w:id="20"/>
    </w:p>
    <w:p w14:paraId="3E13FF85" w14:textId="77777777" w:rsidR="0017046F" w:rsidRDefault="0017046F" w:rsidP="00CE4B1D">
      <w:pPr>
        <w:pStyle w:val="BodyText"/>
        <w:jc w:val="both"/>
        <w:rPr>
          <w:ins w:id="42" w:author="Luca Giangregorio [2]" w:date="2024-07-22T12:27:00Z"/>
        </w:rPr>
      </w:pPr>
    </w:p>
    <w:p w14:paraId="34F46DDC" w14:textId="77777777" w:rsidR="0017046F" w:rsidRDefault="0017046F" w:rsidP="00CE4B1D">
      <w:pPr>
        <w:pStyle w:val="BodyText"/>
        <w:jc w:val="both"/>
        <w:rPr>
          <w:ins w:id="43" w:author="Luca Giangregorio [2]" w:date="2024-07-22T12:27:00Z"/>
        </w:rPr>
      </w:pPr>
    </w:p>
    <w:p w14:paraId="445917A5" w14:textId="30BD1F7C" w:rsidR="00925BE3" w:rsidRDefault="00205A17" w:rsidP="00CE4B1D">
      <w:pPr>
        <w:pStyle w:val="BodyText"/>
        <w:jc w:val="both"/>
        <w:rPr>
          <w:ins w:id="44" w:author="Luca Giangregorio [2]" w:date="2024-07-22T12:27:00Z"/>
        </w:rPr>
      </w:pPr>
      <w:del w:id="45" w:author="Francesca Subioli" w:date="2024-07-25T09:43:00Z">
        <w:r w:rsidDel="000F2F09">
          <w:delText>Finally, i</w:delText>
        </w:r>
      </w:del>
      <w:ins w:id="46" w:author="Francesca Subioli" w:date="2024-07-25T09:43:00Z">
        <w:r w:rsidR="000F2F09">
          <w:t>I</w:t>
        </w:r>
      </w:ins>
      <w:r>
        <w:t xml:space="preserve">n the cases in which a </w:t>
      </w:r>
      <w:proofErr w:type="spellStart"/>
      <w:r>
        <w:t>git</w:t>
      </w:r>
      <w:proofErr w:type="spellEnd"/>
      <w:r>
        <w:t xml:space="preserve"> tax applies on a life-time basis at the death of the donor (e.g. in the US), or is levied only on donations occurred in a specific range of years before the death of donor (e.g. in the</w:t>
      </w:r>
      <w:r w:rsidRPr="00205A17">
        <w:t xml:space="preserve"> UK</w:t>
      </w:r>
      <w:r w:rsidR="00176920">
        <w:t xml:space="preserve"> and in South Corea</w:t>
      </w:r>
      <w:r>
        <w:t>),</w:t>
      </w:r>
      <w:r w:rsidRPr="00205A17">
        <w:t xml:space="preserve"> </w:t>
      </w:r>
      <w:r>
        <w:t xml:space="preserve">we report that a gift tax is levied </w:t>
      </w:r>
      <w:r w:rsidR="00176920">
        <w:t>and we treat it as a traditional gift tax, while</w:t>
      </w:r>
      <w:r>
        <w:t xml:space="preserve"> specify</w:t>
      </w:r>
      <w:r w:rsidR="00176920">
        <w:t>ing</w:t>
      </w:r>
      <w:r>
        <w:t xml:space="preserve"> in the Note how the taxation is regulated.</w:t>
      </w:r>
    </w:p>
    <w:p w14:paraId="2DA51477" w14:textId="77777777" w:rsidR="0017046F" w:rsidRDefault="0017046F" w:rsidP="00CE4B1D">
      <w:pPr>
        <w:pStyle w:val="BodyText"/>
        <w:jc w:val="both"/>
        <w:rPr>
          <w:ins w:id="47" w:author="Luca Giangregorio [2]" w:date="2024-07-22T12:27:00Z"/>
        </w:rPr>
      </w:pPr>
    </w:p>
    <w:p w14:paraId="44EF04B7" w14:textId="674E2038" w:rsidR="0017046F" w:rsidDel="000F2F09" w:rsidRDefault="0017046F" w:rsidP="00CE4B1D">
      <w:pPr>
        <w:pStyle w:val="BodyText"/>
        <w:jc w:val="both"/>
        <w:rPr>
          <w:ins w:id="48" w:author="Luca Giangregorio [2]" w:date="2024-07-22T12:29:00Z"/>
          <w:del w:id="49" w:author="Francesca Subioli" w:date="2024-07-25T09:43:00Z"/>
        </w:rPr>
      </w:pPr>
      <w:ins w:id="50" w:author="Luca Giangregorio [2]" w:date="2024-07-22T12:29:00Z">
        <w:r>
          <w:t xml:space="preserve">Since tax reforms can be approved any time in a year, </w:t>
        </w:r>
      </w:ins>
      <w:ins w:id="51" w:author="Luca Giangregorio [2]" w:date="2024-07-22T12:30:00Z">
        <w:r>
          <w:t>we follow the general rule of applying the reform from the year in which it is approved. However, if the law clearly specifies the starting date, then we follow the timing established by law</w:t>
        </w:r>
      </w:ins>
      <w:ins w:id="52" w:author="Luca Giangregorio [2]" w:date="2024-07-22T12:31:00Z">
        <w:r>
          <w:t xml:space="preserve"> (e.g., Sweden unified inheritance and gift abolished in 2004, but the law clarifies it applies to transfer after 31 December 2004 and death-transfers </w:t>
        </w:r>
      </w:ins>
      <w:ins w:id="53" w:author="Luca Giangregorio [2]" w:date="2024-07-22T12:32:00Z">
        <w:r>
          <w:t xml:space="preserve">after 17 December 2004). </w:t>
        </w:r>
      </w:ins>
    </w:p>
    <w:p w14:paraId="0F532394" w14:textId="0CB422F7" w:rsidR="0017046F" w:rsidDel="00BF10CB" w:rsidRDefault="0017046F" w:rsidP="00CE4B1D">
      <w:pPr>
        <w:pStyle w:val="BodyText"/>
        <w:jc w:val="both"/>
        <w:rPr>
          <w:del w:id="54" w:author="Luca Giangregorio [2]" w:date="2024-07-22T12:32:00Z"/>
        </w:rPr>
      </w:pPr>
      <w:ins w:id="55" w:author="Luca Giangregorio [2]" w:date="2024-07-22T12:33:00Z">
        <w:r>
          <w:t>For example, the Economic Growth</w:t>
        </w:r>
      </w:ins>
      <w:ins w:id="56" w:author="Luca Giangregorio [2]" w:date="2024-07-22T12:34:00Z">
        <w:r>
          <w:t xml:space="preserve"> and Tax Relief Reconciliation Act of 2001 in US, specified that the rules for estate and gift taxes would have been in force until 2009</w:t>
        </w:r>
      </w:ins>
      <w:ins w:id="57" w:author="Luca Giangregorio [2]" w:date="2024-07-22T12:35:00Z">
        <w:r>
          <w:t xml:space="preserve">. Therefore, in absence of any amendment or new laws, </w:t>
        </w:r>
      </w:ins>
      <w:ins w:id="58" w:author="Luca Giangregorio [2]" w:date="2024-07-22T12:36:00Z">
        <w:r>
          <w:t xml:space="preserve">the tax rules expired in 2009 and no federal tax was applied in 2010 (even in absence of formal tax repeal). </w:t>
        </w:r>
      </w:ins>
    </w:p>
    <w:p w14:paraId="0BDB7BC7" w14:textId="0FCAAEA2" w:rsidR="00BF10CB" w:rsidRDefault="00BF10CB" w:rsidP="00CE4B1D">
      <w:pPr>
        <w:pStyle w:val="BodyText"/>
        <w:jc w:val="both"/>
        <w:rPr>
          <w:ins w:id="59" w:author="Luca Giangregorio [2]" w:date="2024-07-22T12:38:00Z"/>
        </w:rPr>
      </w:pPr>
    </w:p>
    <w:p w14:paraId="6D866417" w14:textId="77777777" w:rsidR="00925BE3" w:rsidRDefault="00925BE3" w:rsidP="00CE4B1D">
      <w:pPr>
        <w:pStyle w:val="BodyText"/>
        <w:jc w:val="both"/>
      </w:pPr>
    </w:p>
    <w:p w14:paraId="07484DEA" w14:textId="64EBEC39" w:rsidR="00931BEE" w:rsidRPr="00931BEE" w:rsidRDefault="00C90D34" w:rsidP="00CE4B1D">
      <w:pPr>
        <w:pStyle w:val="BodyText"/>
        <w:jc w:val="both"/>
      </w:pPr>
      <w:r>
        <w:rPr>
          <w:b/>
          <w:bCs/>
        </w:rPr>
        <w:t>5.2.</w:t>
      </w:r>
      <w:r w:rsidR="00F700C4">
        <w:rPr>
          <w:b/>
          <w:bCs/>
        </w:rPr>
        <w:t>2</w:t>
      </w:r>
      <w:r>
        <w:rPr>
          <w:b/>
          <w:bCs/>
        </w:rPr>
        <w:t xml:space="preserve"> </w:t>
      </w:r>
      <w:proofErr w:type="spellStart"/>
      <w:r w:rsidR="00931BEE" w:rsidRPr="00CE4B1D">
        <w:rPr>
          <w:b/>
          <w:bCs/>
        </w:rPr>
        <w:t>Varcode</w:t>
      </w:r>
      <w:proofErr w:type="spellEnd"/>
      <w:r w:rsidR="00931BEE">
        <w:t>:</w:t>
      </w:r>
    </w:p>
    <w:p w14:paraId="3F2D2387" w14:textId="2B26E425" w:rsidR="007A0BBA" w:rsidRDefault="00000000" w:rsidP="00CE4B1D">
      <w:pPr>
        <w:pStyle w:val="FirstParagraph"/>
        <w:jc w:val="both"/>
      </w:pPr>
      <w:r>
        <w:t xml:space="preserve">As described in the general warehouse structure section, the </w:t>
      </w:r>
      <w:proofErr w:type="spellStart"/>
      <w:r>
        <w:rPr>
          <w:rStyle w:val="VerbatimChar"/>
          <w:lang w:val="en-US"/>
        </w:rPr>
        <w:t>varcode</w:t>
      </w:r>
      <w:proofErr w:type="spellEnd"/>
      <w:r>
        <w:t xml:space="preserve"> uniquely identifies each value in the EIG section using </w:t>
      </w:r>
      <w:r w:rsidR="007A0BBA">
        <w:t>five</w:t>
      </w:r>
      <w:r w:rsidR="0076548F">
        <w:t xml:space="preserve"> </w:t>
      </w:r>
      <w:r>
        <w:t>elements</w:t>
      </w:r>
      <w:r w:rsidR="007A0BBA">
        <w:t>: the section, the sector, the type, the concept and a bracket id</w:t>
      </w:r>
      <w:r>
        <w:t xml:space="preserve">. </w:t>
      </w:r>
      <w:r w:rsidR="007A0BBA">
        <w:t xml:space="preserve">Hence, the </w:t>
      </w:r>
      <w:proofErr w:type="spellStart"/>
      <w:r w:rsidR="007A0BBA">
        <w:rPr>
          <w:rStyle w:val="VerbatimChar"/>
          <w:lang w:val="en-US"/>
        </w:rPr>
        <w:t>varcode</w:t>
      </w:r>
      <w:proofErr w:type="spellEnd"/>
      <w:r w:rsidR="007A0BBA">
        <w:t xml:space="preserve"> takes the following form:</w:t>
      </w:r>
    </w:p>
    <w:p w14:paraId="605FF86D" w14:textId="088CA366" w:rsidR="00360671" w:rsidRDefault="00360671" w:rsidP="00CE4B1D">
      <w:pPr>
        <w:pStyle w:val="FirstParagraph"/>
        <w:jc w:val="both"/>
      </w:pPr>
    </w:p>
    <w:p w14:paraId="448B15C6" w14:textId="78D609DD" w:rsidR="0076548F" w:rsidRDefault="0076548F" w:rsidP="00CE4B1D">
      <w:pPr>
        <w:pStyle w:val="BodyText"/>
        <w:jc w:val="both"/>
        <w:rPr>
          <w:rFonts w:ascii="Cambria Math" w:hAnsi="Cambria Math" w:cs="Cambria Math"/>
        </w:rPr>
      </w:pPr>
      <w:bookmarkStart w:id="60" w:name="sectorhouseholds"/>
      <w:bookmarkEnd w:id="3"/>
      <w:r>
        <w:rPr>
          <w:rFonts w:ascii="Cambria Math" w:hAnsi="Cambria Math" w:cs="Cambria Math"/>
        </w:rPr>
        <w:t>𝑥</w:t>
      </w:r>
      <w:r w:rsidRPr="000F2F09">
        <w:rPr>
          <w:rFonts w:ascii="Cambria Math" w:hAnsi="Cambria Math" w:cs="Cambria Math"/>
          <w:rPrChange w:id="61" w:author="Francesca Subioli" w:date="2024-07-25T09:41:00Z">
            <w:rPr>
              <w:rFonts w:ascii="Cambria Math" w:hAnsi="Cambria Math" w:cs="Cambria Math"/>
              <w:lang w:val="fr-FR"/>
            </w:rPr>
          </w:rPrChange>
        </w:rPr>
        <w:t xml:space="preserve"> </w:t>
      </w:r>
      <w:r w:rsidRPr="000F2F09">
        <w:rPr>
          <w:rPrChange w:id="62" w:author="Francesca Subioli" w:date="2024-07-25T09:41:00Z">
            <w:rPr>
              <w:lang w:val="fr-FR"/>
            </w:rPr>
          </w:rPrChange>
        </w:rPr>
        <w:t xml:space="preserve">− </w:t>
      </w:r>
      <w:r w:rsidRPr="000F2F09">
        <w:rPr>
          <w:rFonts w:ascii="Cambria Math" w:hAnsi="Cambria Math" w:cs="Cambria Math"/>
          <w:i/>
          <w:iCs/>
          <w:rPrChange w:id="63" w:author="Francesca Subioli" w:date="2024-07-25T09:41:00Z">
            <w:rPr>
              <w:rFonts w:ascii="Cambria Math" w:hAnsi="Cambria Math" w:cs="Cambria Math"/>
              <w:i/>
              <w:iCs/>
              <w:lang w:val="fr-FR"/>
            </w:rPr>
          </w:rPrChange>
        </w:rPr>
        <w:t>BB</w:t>
      </w:r>
      <w:r w:rsidRPr="000F2F09">
        <w:rPr>
          <w:rFonts w:ascii="Cambria Math" w:hAnsi="Cambria Math" w:cs="Cambria Math"/>
          <w:rPrChange w:id="64" w:author="Francesca Subioli" w:date="2024-07-25T09:41:00Z">
            <w:rPr>
              <w:rFonts w:ascii="Cambria Math" w:hAnsi="Cambria Math" w:cs="Cambria Math"/>
              <w:lang w:val="fr-FR"/>
            </w:rPr>
          </w:rPrChange>
        </w:rPr>
        <w:t xml:space="preserve"> </w:t>
      </w:r>
      <w:r w:rsidRPr="000F2F09">
        <w:rPr>
          <w:rPrChange w:id="65" w:author="Francesca Subioli" w:date="2024-07-25T09:41:00Z">
            <w:rPr>
              <w:lang w:val="fr-FR"/>
            </w:rPr>
          </w:rPrChange>
        </w:rPr>
        <w:t xml:space="preserve">− </w:t>
      </w:r>
      <w:r>
        <w:rPr>
          <w:rFonts w:ascii="Cambria Math" w:hAnsi="Cambria Math" w:cs="Cambria Math"/>
        </w:rPr>
        <w:t>𝐶𝐶</w:t>
      </w:r>
      <w:r w:rsidRPr="000F2F09">
        <w:rPr>
          <w:rFonts w:ascii="Cambria Math" w:hAnsi="Cambria Math" w:cs="Cambria Math"/>
          <w:i/>
          <w:iCs/>
          <w:rPrChange w:id="66" w:author="Francesca Subioli" w:date="2024-07-25T09:41:00Z">
            <w:rPr>
              <w:rFonts w:ascii="Cambria Math" w:hAnsi="Cambria Math" w:cs="Cambria Math"/>
              <w:i/>
              <w:iCs/>
              <w:lang w:val="fr-FR"/>
            </w:rPr>
          </w:rPrChange>
        </w:rPr>
        <w:t>C</w:t>
      </w:r>
      <w:r w:rsidRPr="000F2F09">
        <w:rPr>
          <w:rFonts w:ascii="Cambria Math" w:hAnsi="Cambria Math" w:cs="Cambria Math"/>
          <w:rPrChange w:id="67" w:author="Francesca Subioli" w:date="2024-07-25T09:41:00Z">
            <w:rPr>
              <w:rFonts w:ascii="Cambria Math" w:hAnsi="Cambria Math" w:cs="Cambria Math"/>
              <w:lang w:val="fr-FR"/>
            </w:rPr>
          </w:rPrChange>
        </w:rPr>
        <w:t xml:space="preserve"> </w:t>
      </w:r>
      <w:r w:rsidRPr="000F2F09">
        <w:rPr>
          <w:rPrChange w:id="68" w:author="Francesca Subioli" w:date="2024-07-25T09:41:00Z">
            <w:rPr>
              <w:lang w:val="fr-FR"/>
            </w:rPr>
          </w:rPrChange>
        </w:rPr>
        <w:t xml:space="preserve">− </w:t>
      </w:r>
      <w:r>
        <w:rPr>
          <w:rFonts w:ascii="Cambria Math" w:hAnsi="Cambria Math" w:cs="Cambria Math"/>
        </w:rPr>
        <w:t>𝐷𝐷𝐷𝐷𝐷𝐷</w:t>
      </w:r>
      <w:r w:rsidRPr="000F2F09">
        <w:rPr>
          <w:rPrChange w:id="69" w:author="Francesca Subioli" w:date="2024-07-25T09:41:00Z">
            <w:rPr>
              <w:lang w:val="fr-FR"/>
            </w:rPr>
          </w:rPrChange>
        </w:rPr>
        <w:t xml:space="preserve"> </w:t>
      </w:r>
      <w:r w:rsidR="007A0BBA" w:rsidRPr="000F2F09">
        <w:rPr>
          <w:rPrChange w:id="70" w:author="Francesca Subioli" w:date="2024-07-25T09:41:00Z">
            <w:rPr>
              <w:lang w:val="fr-FR"/>
            </w:rPr>
          </w:rPrChange>
        </w:rPr>
        <w:t>–</w:t>
      </w:r>
      <w:r w:rsidRPr="000F2F09">
        <w:rPr>
          <w:rPrChange w:id="71" w:author="Francesca Subioli" w:date="2024-07-25T09:41:00Z">
            <w:rPr>
              <w:lang w:val="fr-FR"/>
            </w:rPr>
          </w:rPrChange>
        </w:rPr>
        <w:t xml:space="preserve"> </w:t>
      </w:r>
      <w:r>
        <w:rPr>
          <w:rFonts w:ascii="Cambria Math" w:hAnsi="Cambria Math" w:cs="Cambria Math"/>
        </w:rPr>
        <w:t>𝑍𝑍</w:t>
      </w:r>
    </w:p>
    <w:p w14:paraId="164EF8CF" w14:textId="77777777" w:rsidR="007A0BBA" w:rsidRDefault="007A0BBA" w:rsidP="00CE4B1D">
      <w:pPr>
        <w:pStyle w:val="BodyText"/>
        <w:jc w:val="both"/>
        <w:rPr>
          <w:rFonts w:ascii="Cambria Math" w:hAnsi="Cambria Math" w:cs="Cambria Math"/>
        </w:rPr>
      </w:pPr>
    </w:p>
    <w:p w14:paraId="0BA4B1AB" w14:textId="5DA554F7" w:rsidR="007A0BBA" w:rsidRDefault="007A0BBA" w:rsidP="00CE4B1D">
      <w:pPr>
        <w:pStyle w:val="FirstParagraph"/>
        <w:jc w:val="both"/>
      </w:pPr>
      <w:r>
        <w:t xml:space="preserve">The first element is a 1-digit code that identifies the </w:t>
      </w:r>
      <w:r>
        <w:rPr>
          <w:rStyle w:val="VerbatimChar"/>
          <w:lang w:val="en-US"/>
        </w:rPr>
        <w:t>section</w:t>
      </w:r>
      <w:r>
        <w:t xml:space="preserve"> of the GC Wealth Project, which for the case of the Estate, Inheritance, and Gift Taxes takes the value </w:t>
      </w:r>
      <w:r>
        <w:rPr>
          <w:rStyle w:val="VerbatimChar"/>
          <w:lang w:val="en-US"/>
        </w:rPr>
        <w:t>x</w:t>
      </w:r>
      <w:r>
        <w:t xml:space="preserve">. The sector element – BB – indicates the type of tax and the group of </w:t>
      </w:r>
      <w:r w:rsidRPr="00CE4B1D">
        <w:rPr>
          <w:i/>
          <w:iCs/>
        </w:rPr>
        <w:t>individuals</w:t>
      </w:r>
      <w:r>
        <w:t xml:space="preserve"> on which the tax is levied. The following three digits – CCC - refer to the nature of the variable, while the six digits DDDDDD represent the concept of interest. The last two digits – ZZ – allow to identify each specific tax bracket, when applicable. </w:t>
      </w:r>
    </w:p>
    <w:p w14:paraId="776D82D7" w14:textId="77777777" w:rsidR="005E54D2" w:rsidRDefault="005E54D2" w:rsidP="00CE4B1D">
      <w:pPr>
        <w:pStyle w:val="BodyText"/>
        <w:jc w:val="both"/>
      </w:pPr>
    </w:p>
    <w:p w14:paraId="77A04B28" w14:textId="5DC187CC" w:rsidR="005E54D2" w:rsidRDefault="005E54D2" w:rsidP="00CE4B1D">
      <w:pPr>
        <w:pStyle w:val="BodyText"/>
        <w:jc w:val="both"/>
      </w:pPr>
      <w:r>
        <w:t xml:space="preserve">TABLE X: LONG AND WIDE EXAMPLE OF DATA STRUCTURE – US CASE. </w:t>
      </w:r>
    </w:p>
    <w:p w14:paraId="5329E4AE" w14:textId="10CE233A" w:rsidR="005E54D2" w:rsidRDefault="005E54D2" w:rsidP="00CE4B1D">
      <w:pPr>
        <w:pStyle w:val="BodyText"/>
        <w:jc w:val="both"/>
      </w:pPr>
      <w:r>
        <w:lastRenderedPageBreak/>
        <w:t xml:space="preserve">An example illustrated in Table  is the </w:t>
      </w:r>
      <w:commentRangeStart w:id="72"/>
      <w:r>
        <w:t>UK</w:t>
      </w:r>
      <w:commentRangeEnd w:id="72"/>
      <w:r>
        <w:rPr>
          <w:rStyle w:val="CommentReference"/>
          <w:rFonts w:ascii="Times New Roman" w:hAnsi="Times New Roman" w:cs="Times New Roman"/>
          <w:color w:val="auto"/>
          <w:lang w:eastAsia="en-US"/>
        </w:rPr>
        <w:commentReference w:id="72"/>
      </w:r>
      <w:r>
        <w:t xml:space="preserve">’s tax schedule in 2019. Users can access the tax revenue of </w:t>
      </w:r>
      <w:r>
        <w:rPr>
          <w:rStyle w:val="VerbatimChar"/>
          <w:lang w:val="en-US"/>
        </w:rPr>
        <w:t>GEO</w:t>
      </w:r>
      <w:r>
        <w:t xml:space="preserve"> “UK” by selecting the </w:t>
      </w:r>
      <w:r>
        <w:rPr>
          <w:rStyle w:val="VerbatimChar"/>
          <w:lang w:val="en-US"/>
        </w:rPr>
        <w:t>value</w:t>
      </w:r>
      <w:r>
        <w:t xml:space="preserve"> of the </w:t>
      </w:r>
      <w:proofErr w:type="spellStart"/>
      <w:r>
        <w:rPr>
          <w:rStyle w:val="VerbatimChar"/>
          <w:lang w:val="en-US"/>
        </w:rPr>
        <w:t>varcode</w:t>
      </w:r>
      <w:proofErr w:type="spellEnd"/>
      <w:r>
        <w:t xml:space="preserve"> corresponding to that </w:t>
      </w:r>
      <w:r>
        <w:rPr>
          <w:rStyle w:val="VerbatimChar"/>
          <w:lang w:val="en-US"/>
        </w:rPr>
        <w:t>concept</w:t>
      </w:r>
      <w:r>
        <w:t xml:space="preserve"> (</w:t>
      </w:r>
      <w:r>
        <w:rPr>
          <w:i/>
          <w:iCs/>
        </w:rPr>
        <w:t>x-tg</w:t>
      </w:r>
      <w:commentRangeStart w:id="73"/>
      <w:commentRangeEnd w:id="73"/>
      <w:r>
        <w:rPr>
          <w:rStyle w:val="CommentReference"/>
          <w:rFonts w:ascii="Times New Roman" w:hAnsi="Times New Roman" w:cs="Times New Roman"/>
          <w:color w:val="auto"/>
          <w:lang w:eastAsia="en-US"/>
        </w:rPr>
        <w:commentReference w:id="73"/>
      </w:r>
      <w:r>
        <w:rPr>
          <w:i/>
          <w:iCs/>
        </w:rPr>
        <w:t>-agg-revenu-00</w:t>
      </w:r>
      <w:r>
        <w:t xml:space="preserve">). Similarly, to display the </w:t>
      </w:r>
      <w:r>
        <w:rPr>
          <w:rStyle w:val="VerbatimChar"/>
          <w:lang w:val="en-US"/>
        </w:rPr>
        <w:t>value</w:t>
      </w:r>
      <w:r>
        <w:t xml:space="preserve"> of the upper bound of the first tax schedule bracket for the UK, the user can select the </w:t>
      </w:r>
      <w:proofErr w:type="spellStart"/>
      <w:r>
        <w:rPr>
          <w:rStyle w:val="VerbatimChar"/>
          <w:lang w:val="en-US"/>
        </w:rPr>
        <w:t>varcode</w:t>
      </w:r>
      <w:proofErr w:type="spellEnd"/>
      <w:r>
        <w:t xml:space="preserve"> corresponding to that </w:t>
      </w:r>
      <w:r>
        <w:rPr>
          <w:rStyle w:val="VerbatimChar"/>
          <w:lang w:val="en-US"/>
        </w:rPr>
        <w:t>concept</w:t>
      </w:r>
      <w:r>
        <w:t xml:space="preserve"> (</w:t>
      </w:r>
      <w:r>
        <w:rPr>
          <w:i/>
          <w:iCs/>
        </w:rPr>
        <w:t>x-ic-thr-adjubo-01</w:t>
      </w:r>
      <w:r>
        <w:t xml:space="preserve">). All </w:t>
      </w:r>
      <w:proofErr w:type="spellStart"/>
      <w:r>
        <w:rPr>
          <w:rStyle w:val="VerbatimChar"/>
          <w:lang w:val="en-US"/>
        </w:rPr>
        <w:t>varcode</w:t>
      </w:r>
      <w:proofErr w:type="spellEnd"/>
      <w:r>
        <w:t xml:space="preserve"> conventions follow the logic detailed in the following table.</w:t>
      </w:r>
    </w:p>
    <w:p w14:paraId="0936D25D" w14:textId="77777777" w:rsidR="005E54D2" w:rsidRDefault="005E54D2" w:rsidP="00CE4B1D">
      <w:pPr>
        <w:pStyle w:val="TableCaption"/>
        <w:spacing w:before="60" w:after="60"/>
        <w:ind w:left="60" w:right="60"/>
        <w:jc w:val="both"/>
      </w:pPr>
      <w:r>
        <w:t>Simplified Illustration of EIG Data in Long Format</w:t>
      </w:r>
    </w:p>
    <w:p w14:paraId="1730E386" w14:textId="77777777" w:rsidR="005E54D2" w:rsidRDefault="005E54D2" w:rsidP="00CE4B1D">
      <w:pPr>
        <w:pStyle w:val="TableCaption"/>
        <w:widowControl w:val="0"/>
        <w:spacing w:before="60" w:after="60"/>
        <w:jc w:val="both"/>
      </w:pPr>
    </w:p>
    <w:p w14:paraId="499545D3" w14:textId="77777777" w:rsidR="005E54D2" w:rsidRDefault="005E54D2" w:rsidP="00CE4B1D">
      <w:pPr>
        <w:pStyle w:val="TableCaption"/>
        <w:spacing w:before="60" w:after="60"/>
        <w:ind w:left="60" w:right="60"/>
        <w:jc w:val="both"/>
      </w:pPr>
    </w:p>
    <w:p w14:paraId="7EA487B1" w14:textId="77777777" w:rsidR="005E54D2" w:rsidRDefault="005E54D2" w:rsidP="00CE4B1D">
      <w:pPr>
        <w:pStyle w:val="TableCaption"/>
        <w:spacing w:before="60" w:after="60"/>
        <w:ind w:left="60" w:right="60"/>
        <w:jc w:val="both"/>
      </w:pPr>
      <w:r>
        <w:t>Simplified Illustration of a Tax Schedule</w:t>
      </w:r>
    </w:p>
    <w:tbl>
      <w:tblPr>
        <w:tblStyle w:val="TableNormal1"/>
        <w:tblW w:w="1162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135"/>
        <w:gridCol w:w="1134"/>
        <w:gridCol w:w="1559"/>
        <w:gridCol w:w="1418"/>
        <w:gridCol w:w="1701"/>
        <w:gridCol w:w="1134"/>
        <w:gridCol w:w="1984"/>
        <w:gridCol w:w="1559"/>
      </w:tblGrid>
      <w:tr w:rsidR="005E54D2" w14:paraId="1552FB87" w14:textId="77777777" w:rsidTr="00D81458">
        <w:trPr>
          <w:trHeight w:val="490"/>
          <w:tblHeader/>
          <w:jc w:val="center"/>
        </w:trPr>
        <w:tc>
          <w:tcPr>
            <w:tcW w:w="1135"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08F67B8E" w14:textId="77777777" w:rsidR="005E54D2" w:rsidRDefault="005E54D2" w:rsidP="00CE4B1D">
            <w:pPr>
              <w:pStyle w:val="Corpo"/>
              <w:spacing w:before="100" w:after="100"/>
              <w:ind w:left="100" w:right="100"/>
              <w:jc w:val="both"/>
            </w:pPr>
            <w:r>
              <w:rPr>
                <w:rFonts w:ascii="Helvetica" w:hAnsi="Helvetica"/>
                <w:sz w:val="22"/>
                <w:szCs w:val="22"/>
              </w:rPr>
              <w:t>GEO</w:t>
            </w:r>
          </w:p>
        </w:tc>
        <w:tc>
          <w:tcPr>
            <w:tcW w:w="1134"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72EE9993" w14:textId="77777777" w:rsidR="005E54D2" w:rsidRDefault="005E54D2" w:rsidP="00CE4B1D">
            <w:pPr>
              <w:pStyle w:val="Corpo"/>
              <w:spacing w:before="100" w:after="100"/>
              <w:ind w:left="100" w:right="100"/>
              <w:jc w:val="both"/>
            </w:pPr>
            <w:r>
              <w:rPr>
                <w:rFonts w:ascii="Helvetica" w:hAnsi="Helvetica"/>
                <w:sz w:val="22"/>
                <w:szCs w:val="22"/>
              </w:rPr>
              <w:t>year</w:t>
            </w:r>
          </w:p>
        </w:tc>
        <w:tc>
          <w:tcPr>
            <w:tcW w:w="1559"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468695F0" w14:textId="77777777" w:rsidR="005E54D2" w:rsidRDefault="005E54D2" w:rsidP="00CE4B1D">
            <w:pPr>
              <w:pStyle w:val="Corpo"/>
              <w:spacing w:before="100" w:after="100"/>
              <w:ind w:left="100" w:right="100"/>
              <w:jc w:val="both"/>
            </w:pPr>
            <w:r>
              <w:rPr>
                <w:rFonts w:ascii="Helvetica" w:hAnsi="Helvetica"/>
                <w:sz w:val="22"/>
                <w:szCs w:val="22"/>
              </w:rPr>
              <w:t>Currency</w:t>
            </w:r>
          </w:p>
        </w:tc>
        <w:tc>
          <w:tcPr>
            <w:tcW w:w="1418"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3432E3A4" w14:textId="77777777" w:rsidR="005E54D2" w:rsidRDefault="005E54D2" w:rsidP="00CE4B1D">
            <w:pPr>
              <w:pStyle w:val="Corpo"/>
              <w:spacing w:before="100" w:after="100"/>
              <w:ind w:left="100" w:right="100"/>
              <w:jc w:val="both"/>
            </w:pPr>
            <w:r>
              <w:rPr>
                <w:rFonts w:ascii="Helvetica" w:hAnsi="Helvetica"/>
                <w:sz w:val="22"/>
                <w:szCs w:val="22"/>
              </w:rPr>
              <w:t>Value Over…</w:t>
            </w:r>
          </w:p>
        </w:tc>
        <w:tc>
          <w:tcPr>
            <w:tcW w:w="1701"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1F53E10C" w14:textId="77777777" w:rsidR="005E54D2" w:rsidRDefault="005E54D2" w:rsidP="00CE4B1D">
            <w:pPr>
              <w:pStyle w:val="Corpo"/>
              <w:spacing w:before="100" w:after="100"/>
              <w:ind w:left="100" w:right="100"/>
              <w:jc w:val="both"/>
            </w:pPr>
            <w:r>
              <w:rPr>
                <w:rFonts w:ascii="Helvetica" w:hAnsi="Helvetica"/>
                <w:sz w:val="22"/>
                <w:szCs w:val="22"/>
              </w:rPr>
              <w:t>But Not Over…</w:t>
            </w:r>
          </w:p>
        </w:tc>
        <w:tc>
          <w:tcPr>
            <w:tcW w:w="1134"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6FED545C" w14:textId="77777777" w:rsidR="005E54D2" w:rsidRDefault="005E54D2" w:rsidP="00CE4B1D">
            <w:pPr>
              <w:pStyle w:val="Corpo"/>
              <w:spacing w:before="100" w:after="100"/>
              <w:ind w:left="100" w:right="100"/>
              <w:jc w:val="both"/>
            </w:pPr>
            <w:r>
              <w:rPr>
                <w:rFonts w:ascii="Helvetica" w:hAnsi="Helvetica"/>
                <w:sz w:val="22"/>
                <w:szCs w:val="22"/>
              </w:rPr>
              <w:t>Tax Rate</w:t>
            </w:r>
          </w:p>
        </w:tc>
        <w:tc>
          <w:tcPr>
            <w:tcW w:w="1984"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7ECA46CD" w14:textId="77777777" w:rsidR="005E54D2" w:rsidRDefault="005E54D2" w:rsidP="00CE4B1D">
            <w:pPr>
              <w:pStyle w:val="Corpo"/>
              <w:spacing w:before="100" w:after="100"/>
              <w:ind w:left="100" w:right="100"/>
              <w:jc w:val="both"/>
            </w:pPr>
            <w:r>
              <w:rPr>
                <w:rFonts w:ascii="Helvetica" w:hAnsi="Helvetica"/>
                <w:sz w:val="22"/>
                <w:szCs w:val="22"/>
              </w:rPr>
              <w:t>Total Revenue</w:t>
            </w:r>
          </w:p>
        </w:tc>
        <w:tc>
          <w:tcPr>
            <w:tcW w:w="1559"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310B3091" w14:textId="77777777" w:rsidR="005E54D2" w:rsidRDefault="005E54D2" w:rsidP="00CE4B1D">
            <w:pPr>
              <w:pStyle w:val="Corpo"/>
              <w:spacing w:before="100" w:after="100"/>
              <w:ind w:left="100" w:right="100"/>
              <w:jc w:val="both"/>
            </w:pPr>
            <w:r>
              <w:rPr>
                <w:rFonts w:ascii="Helvetica" w:hAnsi="Helvetica"/>
                <w:sz w:val="22"/>
                <w:szCs w:val="22"/>
              </w:rPr>
              <w:t>bracket</w:t>
            </w:r>
          </w:p>
        </w:tc>
      </w:tr>
      <w:tr w:rsidR="005E54D2" w14:paraId="129AE774" w14:textId="77777777" w:rsidTr="00D81458">
        <w:tblPrEx>
          <w:shd w:val="clear" w:color="auto" w:fill="CED7E7"/>
        </w:tblPrEx>
        <w:trPr>
          <w:trHeight w:val="468"/>
          <w:jc w:val="center"/>
        </w:trPr>
        <w:tc>
          <w:tcPr>
            <w:tcW w:w="1135"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2B881D25" w14:textId="77777777" w:rsidR="005E54D2" w:rsidRDefault="005E54D2" w:rsidP="00CE4B1D">
            <w:pPr>
              <w:pStyle w:val="Corpo"/>
              <w:spacing w:before="100" w:after="100"/>
              <w:ind w:left="100" w:right="100"/>
              <w:jc w:val="both"/>
            </w:pPr>
            <w:r>
              <w:rPr>
                <w:rFonts w:ascii="Helvetica" w:hAnsi="Helvetica"/>
                <w:sz w:val="22"/>
                <w:szCs w:val="22"/>
              </w:rPr>
              <w:t>UK</w:t>
            </w:r>
          </w:p>
        </w:tc>
        <w:tc>
          <w:tcPr>
            <w:tcW w:w="1134"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1FD2E9A3" w14:textId="77777777" w:rsidR="005E54D2" w:rsidRDefault="005E54D2" w:rsidP="00CE4B1D">
            <w:pPr>
              <w:pStyle w:val="Corpo"/>
              <w:spacing w:before="100" w:after="100"/>
              <w:ind w:left="100" w:right="100"/>
              <w:jc w:val="both"/>
            </w:pPr>
            <w:r>
              <w:rPr>
                <w:rFonts w:ascii="Helvetica" w:hAnsi="Helvetica"/>
                <w:sz w:val="22"/>
                <w:szCs w:val="22"/>
              </w:rPr>
              <w:t>2019</w:t>
            </w:r>
          </w:p>
        </w:tc>
        <w:tc>
          <w:tcPr>
            <w:tcW w:w="1559"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7959D9D8" w14:textId="77777777" w:rsidR="005E54D2" w:rsidRDefault="005E54D2" w:rsidP="00CE4B1D">
            <w:pPr>
              <w:pStyle w:val="Corpo"/>
              <w:spacing w:before="100" w:after="100"/>
              <w:ind w:left="100" w:right="100"/>
              <w:jc w:val="both"/>
            </w:pPr>
            <w:r>
              <w:rPr>
                <w:rFonts w:ascii="Helvetica" w:hAnsi="Helvetica"/>
                <w:sz w:val="22"/>
                <w:szCs w:val="22"/>
              </w:rPr>
              <w:t>GBP</w:t>
            </w:r>
          </w:p>
        </w:tc>
        <w:tc>
          <w:tcPr>
            <w:tcW w:w="1418"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07072630" w14:textId="77777777" w:rsidR="005E54D2" w:rsidRDefault="005E54D2" w:rsidP="00CE4B1D">
            <w:pPr>
              <w:pStyle w:val="Corpo"/>
              <w:spacing w:before="100" w:after="100"/>
              <w:ind w:left="100" w:right="100"/>
              <w:jc w:val="both"/>
            </w:pPr>
            <w:r>
              <w:rPr>
                <w:rFonts w:ascii="Helvetica" w:hAnsi="Helvetica"/>
                <w:sz w:val="22"/>
                <w:szCs w:val="22"/>
              </w:rPr>
              <w:t xml:space="preserve"> </w:t>
            </w:r>
          </w:p>
        </w:tc>
        <w:tc>
          <w:tcPr>
            <w:tcW w:w="1701"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3850B683" w14:textId="77777777" w:rsidR="005E54D2" w:rsidRDefault="005E54D2" w:rsidP="00CE4B1D">
            <w:pPr>
              <w:pStyle w:val="Corpo"/>
              <w:spacing w:before="100" w:after="100"/>
              <w:ind w:left="100" w:right="100"/>
              <w:jc w:val="both"/>
            </w:pPr>
            <w:r>
              <w:rPr>
                <w:rFonts w:ascii="Helvetica" w:hAnsi="Helvetica"/>
                <w:sz w:val="22"/>
                <w:szCs w:val="22"/>
              </w:rPr>
              <w:t xml:space="preserve"> </w:t>
            </w:r>
          </w:p>
        </w:tc>
        <w:tc>
          <w:tcPr>
            <w:tcW w:w="1134"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0B76867A" w14:textId="77777777" w:rsidR="005E54D2" w:rsidRDefault="005E54D2" w:rsidP="00CE4B1D">
            <w:pPr>
              <w:pStyle w:val="Corpo"/>
              <w:spacing w:before="100" w:after="100"/>
              <w:ind w:left="100" w:right="100"/>
              <w:jc w:val="both"/>
            </w:pPr>
            <w:r>
              <w:rPr>
                <w:rFonts w:ascii="Helvetica" w:hAnsi="Helvetica"/>
                <w:sz w:val="22"/>
                <w:szCs w:val="22"/>
              </w:rPr>
              <w:t xml:space="preserve"> </w:t>
            </w:r>
          </w:p>
        </w:tc>
        <w:tc>
          <w:tcPr>
            <w:tcW w:w="1984"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5D11A35A" w14:textId="77777777" w:rsidR="005E54D2" w:rsidRDefault="005E54D2" w:rsidP="00CE4B1D">
            <w:pPr>
              <w:pStyle w:val="Corpo"/>
              <w:spacing w:before="100" w:after="100"/>
              <w:ind w:left="100" w:right="100"/>
              <w:jc w:val="both"/>
            </w:pPr>
            <w:r>
              <w:rPr>
                <w:rFonts w:ascii="Helvetica" w:hAnsi="Helvetica"/>
                <w:sz w:val="22"/>
                <w:szCs w:val="22"/>
              </w:rPr>
              <w:t>5,165,000,000</w:t>
            </w:r>
          </w:p>
        </w:tc>
        <w:tc>
          <w:tcPr>
            <w:tcW w:w="1559"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08B493E8" w14:textId="77777777" w:rsidR="005E54D2" w:rsidRDefault="005E54D2" w:rsidP="00CE4B1D">
            <w:pPr>
              <w:pStyle w:val="Corpo"/>
              <w:spacing w:before="100" w:after="100"/>
              <w:ind w:left="100" w:right="100"/>
              <w:jc w:val="both"/>
            </w:pPr>
            <w:r>
              <w:rPr>
                <w:rFonts w:ascii="Helvetica" w:hAnsi="Helvetica"/>
                <w:sz w:val="22"/>
                <w:szCs w:val="22"/>
              </w:rPr>
              <w:t>0</w:t>
            </w:r>
          </w:p>
        </w:tc>
      </w:tr>
      <w:tr w:rsidR="005E54D2" w14:paraId="4D6EF08D" w14:textId="77777777" w:rsidTr="00D81458">
        <w:tblPrEx>
          <w:shd w:val="clear" w:color="auto" w:fill="CED7E7"/>
        </w:tblPrEx>
        <w:trPr>
          <w:trHeight w:val="417"/>
          <w:jc w:val="center"/>
        </w:trPr>
        <w:tc>
          <w:tcPr>
            <w:tcW w:w="1135" w:type="dxa"/>
            <w:tcBorders>
              <w:top w:val="nil"/>
              <w:left w:val="nil"/>
              <w:bottom w:val="nil"/>
              <w:right w:val="nil"/>
            </w:tcBorders>
            <w:shd w:val="clear" w:color="auto" w:fill="FFFFFF"/>
            <w:tcMar>
              <w:top w:w="80" w:type="dxa"/>
              <w:left w:w="180" w:type="dxa"/>
              <w:bottom w:w="80" w:type="dxa"/>
              <w:right w:w="180" w:type="dxa"/>
            </w:tcMar>
            <w:vAlign w:val="center"/>
          </w:tcPr>
          <w:p w14:paraId="5BADFB25" w14:textId="77777777" w:rsidR="005E54D2" w:rsidRDefault="005E54D2" w:rsidP="00CE4B1D">
            <w:pPr>
              <w:pStyle w:val="Corpo"/>
              <w:spacing w:before="100" w:after="100"/>
              <w:ind w:left="100" w:right="100"/>
              <w:jc w:val="both"/>
            </w:pPr>
            <w:r>
              <w:rPr>
                <w:rFonts w:ascii="Helvetica" w:hAnsi="Helvetica"/>
                <w:sz w:val="22"/>
                <w:szCs w:val="22"/>
              </w:rPr>
              <w:t>UK</w:t>
            </w:r>
          </w:p>
        </w:tc>
        <w:tc>
          <w:tcPr>
            <w:tcW w:w="1134" w:type="dxa"/>
            <w:tcBorders>
              <w:top w:val="nil"/>
              <w:left w:val="nil"/>
              <w:bottom w:val="nil"/>
              <w:right w:val="nil"/>
            </w:tcBorders>
            <w:shd w:val="clear" w:color="auto" w:fill="FFFFFF"/>
            <w:tcMar>
              <w:top w:w="80" w:type="dxa"/>
              <w:left w:w="180" w:type="dxa"/>
              <w:bottom w:w="80" w:type="dxa"/>
              <w:right w:w="180" w:type="dxa"/>
            </w:tcMar>
            <w:vAlign w:val="center"/>
          </w:tcPr>
          <w:p w14:paraId="3C88A883" w14:textId="77777777" w:rsidR="005E54D2" w:rsidRDefault="005E54D2" w:rsidP="00CE4B1D">
            <w:pPr>
              <w:pStyle w:val="Corpo"/>
              <w:spacing w:before="100" w:after="100"/>
              <w:ind w:left="100" w:right="100"/>
              <w:jc w:val="both"/>
            </w:pPr>
            <w:r>
              <w:rPr>
                <w:rFonts w:ascii="Helvetica" w:hAnsi="Helvetica"/>
                <w:sz w:val="22"/>
                <w:szCs w:val="22"/>
              </w:rPr>
              <w:t>2019</w:t>
            </w:r>
          </w:p>
        </w:tc>
        <w:tc>
          <w:tcPr>
            <w:tcW w:w="1559" w:type="dxa"/>
            <w:tcBorders>
              <w:top w:val="nil"/>
              <w:left w:val="nil"/>
              <w:bottom w:val="nil"/>
              <w:right w:val="nil"/>
            </w:tcBorders>
            <w:shd w:val="clear" w:color="auto" w:fill="FFFFFF"/>
            <w:tcMar>
              <w:top w:w="80" w:type="dxa"/>
              <w:left w:w="180" w:type="dxa"/>
              <w:bottom w:w="80" w:type="dxa"/>
              <w:right w:w="180" w:type="dxa"/>
            </w:tcMar>
            <w:vAlign w:val="center"/>
          </w:tcPr>
          <w:p w14:paraId="61B57CE9" w14:textId="77777777" w:rsidR="005E54D2" w:rsidRDefault="005E54D2" w:rsidP="00CE4B1D">
            <w:pPr>
              <w:pStyle w:val="Corpo"/>
              <w:spacing w:before="100" w:after="100"/>
              <w:ind w:left="100" w:right="100"/>
              <w:jc w:val="both"/>
            </w:pPr>
            <w:r>
              <w:rPr>
                <w:rFonts w:ascii="Helvetica" w:hAnsi="Helvetica"/>
                <w:sz w:val="22"/>
                <w:szCs w:val="22"/>
              </w:rPr>
              <w:t>GBP</w:t>
            </w:r>
          </w:p>
        </w:tc>
        <w:tc>
          <w:tcPr>
            <w:tcW w:w="1418" w:type="dxa"/>
            <w:tcBorders>
              <w:top w:val="nil"/>
              <w:left w:val="nil"/>
              <w:bottom w:val="nil"/>
              <w:right w:val="nil"/>
            </w:tcBorders>
            <w:shd w:val="clear" w:color="auto" w:fill="FFFFFF"/>
            <w:tcMar>
              <w:top w:w="80" w:type="dxa"/>
              <w:left w:w="180" w:type="dxa"/>
              <w:bottom w:w="80" w:type="dxa"/>
              <w:right w:w="180" w:type="dxa"/>
            </w:tcMar>
            <w:vAlign w:val="center"/>
          </w:tcPr>
          <w:p w14:paraId="0A85CFE3" w14:textId="77777777" w:rsidR="005E54D2" w:rsidRDefault="005E54D2" w:rsidP="00CE4B1D">
            <w:pPr>
              <w:pStyle w:val="Corpo"/>
              <w:spacing w:before="100" w:after="100"/>
              <w:ind w:left="100" w:right="100"/>
              <w:jc w:val="both"/>
            </w:pPr>
            <w:r>
              <w:rPr>
                <w:rFonts w:ascii="Helvetica" w:hAnsi="Helvetica"/>
                <w:sz w:val="22"/>
                <w:szCs w:val="22"/>
              </w:rPr>
              <w:t>0</w:t>
            </w:r>
          </w:p>
        </w:tc>
        <w:tc>
          <w:tcPr>
            <w:tcW w:w="1701" w:type="dxa"/>
            <w:tcBorders>
              <w:top w:val="nil"/>
              <w:left w:val="nil"/>
              <w:bottom w:val="nil"/>
              <w:right w:val="nil"/>
            </w:tcBorders>
            <w:shd w:val="clear" w:color="auto" w:fill="FFFFFF"/>
            <w:tcMar>
              <w:top w:w="80" w:type="dxa"/>
              <w:left w:w="180" w:type="dxa"/>
              <w:bottom w:w="80" w:type="dxa"/>
              <w:right w:w="180" w:type="dxa"/>
            </w:tcMar>
            <w:vAlign w:val="center"/>
          </w:tcPr>
          <w:p w14:paraId="4A84F7C1" w14:textId="77777777" w:rsidR="005E54D2" w:rsidRDefault="005E54D2" w:rsidP="00CE4B1D">
            <w:pPr>
              <w:pStyle w:val="Corpo"/>
              <w:spacing w:before="100" w:after="100"/>
              <w:ind w:left="100" w:right="100"/>
              <w:jc w:val="both"/>
            </w:pPr>
            <w:r>
              <w:rPr>
                <w:rFonts w:ascii="Helvetica" w:hAnsi="Helvetica"/>
                <w:sz w:val="22"/>
                <w:szCs w:val="22"/>
              </w:rPr>
              <w:t>325000</w:t>
            </w:r>
          </w:p>
        </w:tc>
        <w:tc>
          <w:tcPr>
            <w:tcW w:w="1134" w:type="dxa"/>
            <w:tcBorders>
              <w:top w:val="nil"/>
              <w:left w:val="nil"/>
              <w:bottom w:val="nil"/>
              <w:right w:val="nil"/>
            </w:tcBorders>
            <w:shd w:val="clear" w:color="auto" w:fill="FFFFFF"/>
            <w:tcMar>
              <w:top w:w="80" w:type="dxa"/>
              <w:left w:w="180" w:type="dxa"/>
              <w:bottom w:w="80" w:type="dxa"/>
              <w:right w:w="180" w:type="dxa"/>
            </w:tcMar>
            <w:vAlign w:val="center"/>
          </w:tcPr>
          <w:p w14:paraId="6A217B1B" w14:textId="77777777" w:rsidR="005E54D2" w:rsidRDefault="005E54D2" w:rsidP="00CE4B1D">
            <w:pPr>
              <w:pStyle w:val="Corpo"/>
              <w:spacing w:before="100" w:after="100"/>
              <w:ind w:left="100" w:right="100"/>
              <w:jc w:val="both"/>
            </w:pPr>
            <w:r>
              <w:rPr>
                <w:rFonts w:ascii="Helvetica" w:hAnsi="Helvetica"/>
                <w:sz w:val="22"/>
                <w:szCs w:val="22"/>
              </w:rPr>
              <w:t>0</w:t>
            </w:r>
          </w:p>
        </w:tc>
        <w:tc>
          <w:tcPr>
            <w:tcW w:w="1984" w:type="dxa"/>
            <w:tcBorders>
              <w:top w:val="nil"/>
              <w:left w:val="nil"/>
              <w:bottom w:val="nil"/>
              <w:right w:val="nil"/>
            </w:tcBorders>
            <w:shd w:val="clear" w:color="auto" w:fill="FFFFFF"/>
            <w:tcMar>
              <w:top w:w="80" w:type="dxa"/>
              <w:left w:w="180" w:type="dxa"/>
              <w:bottom w:w="80" w:type="dxa"/>
              <w:right w:w="180" w:type="dxa"/>
            </w:tcMar>
            <w:vAlign w:val="center"/>
          </w:tcPr>
          <w:p w14:paraId="217CAC67" w14:textId="77777777" w:rsidR="005E54D2" w:rsidRDefault="005E54D2" w:rsidP="00CE4B1D">
            <w:pPr>
              <w:pStyle w:val="Corpo"/>
              <w:spacing w:before="100" w:after="100"/>
              <w:ind w:left="100" w:right="100"/>
              <w:jc w:val="both"/>
            </w:pPr>
            <w:r>
              <w:rPr>
                <w:rFonts w:ascii="Helvetica" w:hAnsi="Helvetica"/>
                <w:sz w:val="22"/>
                <w:szCs w:val="22"/>
              </w:rPr>
              <w:t xml:space="preserve"> </w:t>
            </w:r>
          </w:p>
        </w:tc>
        <w:tc>
          <w:tcPr>
            <w:tcW w:w="1559" w:type="dxa"/>
            <w:tcBorders>
              <w:top w:val="nil"/>
              <w:left w:val="nil"/>
              <w:bottom w:val="nil"/>
              <w:right w:val="nil"/>
            </w:tcBorders>
            <w:shd w:val="clear" w:color="auto" w:fill="FFFFFF"/>
            <w:tcMar>
              <w:top w:w="80" w:type="dxa"/>
              <w:left w:w="180" w:type="dxa"/>
              <w:bottom w:w="80" w:type="dxa"/>
              <w:right w:w="180" w:type="dxa"/>
            </w:tcMar>
            <w:vAlign w:val="center"/>
          </w:tcPr>
          <w:p w14:paraId="46EEACFB" w14:textId="77777777" w:rsidR="005E54D2" w:rsidRDefault="005E54D2" w:rsidP="00CE4B1D">
            <w:pPr>
              <w:pStyle w:val="Corpo"/>
              <w:spacing w:before="100" w:after="100"/>
              <w:ind w:left="100" w:right="100"/>
              <w:jc w:val="both"/>
            </w:pPr>
            <w:r>
              <w:rPr>
                <w:rFonts w:ascii="Helvetica" w:hAnsi="Helvetica"/>
                <w:sz w:val="22"/>
                <w:szCs w:val="22"/>
              </w:rPr>
              <w:t>1</w:t>
            </w:r>
          </w:p>
        </w:tc>
      </w:tr>
      <w:tr w:rsidR="005E54D2" w14:paraId="4A0332EB" w14:textId="77777777" w:rsidTr="00D81458">
        <w:tblPrEx>
          <w:shd w:val="clear" w:color="auto" w:fill="CED7E7"/>
        </w:tblPrEx>
        <w:trPr>
          <w:trHeight w:val="437"/>
          <w:jc w:val="center"/>
        </w:trPr>
        <w:tc>
          <w:tcPr>
            <w:tcW w:w="1135"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340F231F" w14:textId="77777777" w:rsidR="005E54D2" w:rsidRDefault="005E54D2" w:rsidP="00CE4B1D">
            <w:pPr>
              <w:pStyle w:val="Corpo"/>
              <w:spacing w:before="100" w:after="100"/>
              <w:ind w:left="100" w:right="100"/>
              <w:jc w:val="both"/>
            </w:pPr>
            <w:r>
              <w:rPr>
                <w:rFonts w:ascii="Helvetica" w:hAnsi="Helvetica"/>
                <w:sz w:val="22"/>
                <w:szCs w:val="22"/>
              </w:rPr>
              <w:t>UK</w:t>
            </w:r>
          </w:p>
        </w:tc>
        <w:tc>
          <w:tcPr>
            <w:tcW w:w="1134"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43C32431" w14:textId="77777777" w:rsidR="005E54D2" w:rsidRDefault="005E54D2" w:rsidP="00CE4B1D">
            <w:pPr>
              <w:pStyle w:val="Corpo"/>
              <w:spacing w:before="100" w:after="100"/>
              <w:ind w:left="100" w:right="100"/>
              <w:jc w:val="both"/>
            </w:pPr>
            <w:r>
              <w:rPr>
                <w:rFonts w:ascii="Helvetica" w:hAnsi="Helvetica"/>
                <w:sz w:val="22"/>
                <w:szCs w:val="22"/>
              </w:rPr>
              <w:t>2019</w:t>
            </w:r>
          </w:p>
        </w:tc>
        <w:tc>
          <w:tcPr>
            <w:tcW w:w="1559"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30505407" w14:textId="77777777" w:rsidR="005E54D2" w:rsidRDefault="005E54D2" w:rsidP="00CE4B1D">
            <w:pPr>
              <w:pStyle w:val="Corpo"/>
              <w:spacing w:before="100" w:after="100"/>
              <w:ind w:left="100" w:right="100"/>
              <w:jc w:val="both"/>
            </w:pPr>
            <w:r>
              <w:rPr>
                <w:rFonts w:ascii="Helvetica" w:hAnsi="Helvetica"/>
                <w:sz w:val="22"/>
                <w:szCs w:val="22"/>
              </w:rPr>
              <w:t>GBP</w:t>
            </w:r>
          </w:p>
        </w:tc>
        <w:tc>
          <w:tcPr>
            <w:tcW w:w="1418"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14B45D6C" w14:textId="77777777" w:rsidR="005E54D2" w:rsidRDefault="005E54D2" w:rsidP="00CE4B1D">
            <w:pPr>
              <w:pStyle w:val="Corpo"/>
              <w:spacing w:before="100" w:after="100"/>
              <w:ind w:left="100" w:right="100"/>
              <w:jc w:val="both"/>
            </w:pPr>
            <w:r>
              <w:rPr>
                <w:rFonts w:ascii="Helvetica" w:hAnsi="Helvetica"/>
                <w:sz w:val="22"/>
                <w:szCs w:val="22"/>
              </w:rPr>
              <w:t>325000</w:t>
            </w:r>
          </w:p>
        </w:tc>
        <w:tc>
          <w:tcPr>
            <w:tcW w:w="1701"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6670B9A5" w14:textId="77777777" w:rsidR="005E54D2" w:rsidRDefault="005E54D2" w:rsidP="00CE4B1D">
            <w:pPr>
              <w:pStyle w:val="Corpo"/>
              <w:spacing w:before="100" w:after="100"/>
              <w:ind w:left="100" w:right="100"/>
              <w:jc w:val="both"/>
            </w:pPr>
            <w:r>
              <w:rPr>
                <w:rFonts w:ascii="Helvetica" w:hAnsi="Helvetica"/>
                <w:sz w:val="22"/>
                <w:szCs w:val="22"/>
              </w:rPr>
              <w:t>_</w:t>
            </w:r>
            <w:proofErr w:type="spellStart"/>
            <w:r>
              <w:rPr>
                <w:rFonts w:ascii="Helvetica" w:hAnsi="Helvetica"/>
                <w:sz w:val="22"/>
                <w:szCs w:val="22"/>
              </w:rPr>
              <w:t>and_over</w:t>
            </w:r>
            <w:proofErr w:type="spellEnd"/>
          </w:p>
        </w:tc>
        <w:tc>
          <w:tcPr>
            <w:tcW w:w="1134"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0D8EDEBD" w14:textId="77777777" w:rsidR="005E54D2" w:rsidRDefault="005E54D2" w:rsidP="00CE4B1D">
            <w:pPr>
              <w:pStyle w:val="Corpo"/>
              <w:spacing w:before="100" w:after="100"/>
              <w:ind w:left="100" w:right="100"/>
              <w:jc w:val="both"/>
            </w:pPr>
            <w:r>
              <w:rPr>
                <w:rFonts w:ascii="Helvetica" w:hAnsi="Helvetica"/>
                <w:sz w:val="22"/>
                <w:szCs w:val="22"/>
              </w:rPr>
              <w:t>40</w:t>
            </w:r>
          </w:p>
        </w:tc>
        <w:tc>
          <w:tcPr>
            <w:tcW w:w="1984"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3D03AC70" w14:textId="77777777" w:rsidR="005E54D2" w:rsidRDefault="005E54D2" w:rsidP="00CE4B1D">
            <w:pPr>
              <w:pStyle w:val="Corpo"/>
              <w:spacing w:before="100" w:after="100"/>
              <w:ind w:left="100" w:right="100"/>
              <w:jc w:val="both"/>
            </w:pPr>
            <w:r>
              <w:rPr>
                <w:rFonts w:ascii="Helvetica" w:hAnsi="Helvetica"/>
                <w:sz w:val="22"/>
                <w:szCs w:val="22"/>
              </w:rPr>
              <w:t xml:space="preserve"> </w:t>
            </w:r>
          </w:p>
        </w:tc>
        <w:tc>
          <w:tcPr>
            <w:tcW w:w="1559"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50FB0BDE" w14:textId="77777777" w:rsidR="005E54D2" w:rsidRDefault="005E54D2" w:rsidP="00CE4B1D">
            <w:pPr>
              <w:pStyle w:val="Corpo"/>
              <w:spacing w:before="100" w:after="100"/>
              <w:ind w:left="100" w:right="100"/>
              <w:jc w:val="both"/>
            </w:pPr>
            <w:r>
              <w:rPr>
                <w:rFonts w:ascii="Helvetica" w:hAnsi="Helvetica"/>
                <w:sz w:val="22"/>
                <w:szCs w:val="22"/>
              </w:rPr>
              <w:t>2</w:t>
            </w:r>
          </w:p>
        </w:tc>
      </w:tr>
    </w:tbl>
    <w:p w14:paraId="77C53117" w14:textId="77777777" w:rsidR="005E54D2" w:rsidRDefault="005E54D2" w:rsidP="00CE4B1D">
      <w:pPr>
        <w:pStyle w:val="TableCaption"/>
        <w:widowControl w:val="0"/>
        <w:spacing w:before="60" w:after="60"/>
        <w:jc w:val="both"/>
      </w:pPr>
    </w:p>
    <w:p w14:paraId="6A645412" w14:textId="314E9D66" w:rsidR="005E54D2" w:rsidRDefault="005E54D2" w:rsidP="00CE4B1D">
      <w:pPr>
        <w:pStyle w:val="BodyText"/>
        <w:jc w:val="both"/>
      </w:pPr>
      <w:r>
        <w:t xml:space="preserve">To ease the users’ understanding on the use of the data, we also provide a wide format transformation of the example in the previous table x-1. </w:t>
      </w:r>
    </w:p>
    <w:p w14:paraId="62F949BF" w14:textId="31D42084" w:rsidR="005E54D2" w:rsidRDefault="005E54D2" w:rsidP="00CE4B1D">
      <w:pPr>
        <w:pStyle w:val="BodyText"/>
        <w:jc w:val="both"/>
      </w:pPr>
      <w:r>
        <w:t>A</w:t>
      </w:r>
      <w:commentRangeStart w:id="74"/>
      <w:r>
        <w:t xml:space="preserve">ny observation is uniquely identified by country, year, tax, applies to, and tax bracket to accommodate the full tax schedules. That is, variables containing tax schedule information vary by bracket within each country-year. </w:t>
      </w:r>
    </w:p>
    <w:p w14:paraId="108F111C" w14:textId="654FC827" w:rsidR="005E54D2" w:rsidRDefault="005E54D2" w:rsidP="00CE4B1D">
      <w:pPr>
        <w:pStyle w:val="BodyText"/>
        <w:jc w:val="both"/>
      </w:pPr>
      <w:r>
        <w:t xml:space="preserve">To illustrate a wide structure, consider the UK tax schedule in 2019. There is a flat tax of 40 percent on estates over GBP 325,000. The revenue for the UK under the estate tax in 2019 was GBP 5.165 billion. A simplified subset of the variables (non-identifying variable names changed for ease of explanation) is shown in Table . As this example illustrates, selecting </w:t>
      </w:r>
      <w:r>
        <w:rPr>
          <w:rStyle w:val="VerbatimChar"/>
          <w:lang w:val="en-US"/>
        </w:rPr>
        <w:t>GEO</w:t>
      </w:r>
      <w:r>
        <w:t xml:space="preserve"> “UK” and </w:t>
      </w:r>
      <w:r>
        <w:rPr>
          <w:rStyle w:val="VerbatimChar"/>
          <w:lang w:val="en-US"/>
        </w:rPr>
        <w:t>year</w:t>
      </w:r>
      <w:r>
        <w:t xml:space="preserve"> “2019” will not be sufficient to uniquely identify one observation per country. For instance, any user interested in total revenue information would need to additionally select </w:t>
      </w:r>
      <w:r>
        <w:rPr>
          <w:rStyle w:val="VerbatimChar"/>
          <w:lang w:val="en-US"/>
        </w:rPr>
        <w:t>bracket</w:t>
      </w:r>
      <w:r>
        <w:t xml:space="preserve"> “0”. Importantly, variables that are not related to the tax schedule will not be filled for country-year observations other than in the zero bracket.</w:t>
      </w:r>
      <w:commentRangeEnd w:id="74"/>
      <w:r>
        <w:rPr>
          <w:rStyle w:val="CommentReference"/>
          <w:rFonts w:ascii="Times New Roman" w:hAnsi="Times New Roman" w:cs="Times New Roman"/>
          <w:color w:val="auto"/>
          <w:lang w:eastAsia="en-US"/>
        </w:rPr>
        <w:commentReference w:id="74"/>
      </w:r>
    </w:p>
    <w:p w14:paraId="49CA0A7F" w14:textId="77777777" w:rsidR="005E54D2" w:rsidRPr="005E54D2" w:rsidRDefault="005E54D2" w:rsidP="00CE4B1D">
      <w:pPr>
        <w:pStyle w:val="BodyText"/>
        <w:jc w:val="both"/>
      </w:pPr>
    </w:p>
    <w:p w14:paraId="33746DEE" w14:textId="4EDE2734" w:rsidR="0015412F" w:rsidRPr="0015412F" w:rsidRDefault="0015412F" w:rsidP="00CE4B1D">
      <w:pPr>
        <w:pStyle w:val="BodyText"/>
        <w:jc w:val="both"/>
      </w:pPr>
      <w:r>
        <w:t xml:space="preserve">We describe in details each element in the following paragraphs. </w:t>
      </w:r>
    </w:p>
    <w:p w14:paraId="23B7777D" w14:textId="77777777" w:rsidR="005E54D2" w:rsidRPr="000F2F09" w:rsidRDefault="005E54D2" w:rsidP="00CE4B1D">
      <w:pPr>
        <w:pStyle w:val="Intestazione3"/>
        <w:jc w:val="both"/>
        <w:rPr>
          <w:rStyle w:val="VerbatimChar"/>
          <w:rFonts w:eastAsia="Arial Unicode MS" w:cs="Arial Unicode MS"/>
          <w:b w:val="0"/>
          <w:bCs w:val="0"/>
          <w:color w:val="000000"/>
          <w:u w:color="000000"/>
          <w:lang w:val="en-US"/>
          <w14:textOutline w14:w="0" w14:cap="rnd" w14:cmpd="sng" w14:algn="ctr">
            <w14:noFill/>
            <w14:prstDash w14:val="solid"/>
            <w14:bevel/>
          </w14:textOutline>
          <w:rPrChange w:id="75" w:author="Francesca Subioli" w:date="2024-07-25T09:41:00Z">
            <w:rPr>
              <w:rStyle w:val="VerbatimChar"/>
              <w:rFonts w:eastAsia="Arial Unicode MS" w:cs="Arial Unicode MS"/>
              <w:b w:val="0"/>
              <w:bCs w:val="0"/>
              <w:color w:val="000000"/>
              <w:u w:color="000000"/>
              <w:lang w:val="fr-FR"/>
              <w14:textOutline w14:w="0" w14:cap="rnd" w14:cmpd="sng" w14:algn="ctr">
                <w14:noFill/>
                <w14:prstDash w14:val="solid"/>
                <w14:bevel/>
              </w14:textOutline>
            </w:rPr>
          </w:rPrChange>
        </w:rPr>
      </w:pPr>
    </w:p>
    <w:p w14:paraId="59F7C4C5" w14:textId="11327387" w:rsidR="00360671" w:rsidRPr="000F2F09" w:rsidRDefault="00C90D34" w:rsidP="00CE4B1D">
      <w:pPr>
        <w:pStyle w:val="Intestazione3"/>
        <w:jc w:val="both"/>
        <w:rPr>
          <w:lang w:val="en-US"/>
          <w:rPrChange w:id="76" w:author="Francesca Subioli" w:date="2024-07-25T09:41:00Z">
            <w:rPr>
              <w:lang w:val="fr-FR"/>
            </w:rPr>
          </w:rPrChange>
        </w:rPr>
      </w:pPr>
      <w:r w:rsidRPr="000F2F09">
        <w:rPr>
          <w:rStyle w:val="VerbatimChar"/>
          <w:rFonts w:eastAsia="Arial Unicode MS" w:cs="Arial Unicode MS"/>
          <w:lang w:val="en-US"/>
          <w:rPrChange w:id="77" w:author="Francesca Subioli" w:date="2024-07-25T09:41:00Z">
            <w:rPr>
              <w:rStyle w:val="VerbatimChar"/>
              <w:rFonts w:eastAsia="Arial Unicode MS" w:cs="Arial Unicode MS"/>
              <w:lang w:val="fr-FR"/>
            </w:rPr>
          </w:rPrChange>
        </w:rPr>
        <w:t>5.2.</w:t>
      </w:r>
      <w:r w:rsidR="00F700C4" w:rsidRPr="000F2F09">
        <w:rPr>
          <w:rStyle w:val="VerbatimChar"/>
          <w:rFonts w:eastAsia="Arial Unicode MS" w:cs="Arial Unicode MS"/>
          <w:lang w:val="en-US"/>
          <w:rPrChange w:id="78" w:author="Francesca Subioli" w:date="2024-07-25T09:41:00Z">
            <w:rPr>
              <w:rStyle w:val="VerbatimChar"/>
              <w:rFonts w:eastAsia="Arial Unicode MS" w:cs="Arial Unicode MS"/>
              <w:lang w:val="fr-FR"/>
            </w:rPr>
          </w:rPrChange>
        </w:rPr>
        <w:t>3</w:t>
      </w:r>
      <w:r w:rsidRPr="000F2F09">
        <w:rPr>
          <w:rStyle w:val="VerbatimChar"/>
          <w:rFonts w:eastAsia="Arial Unicode MS" w:cs="Arial Unicode MS"/>
          <w:lang w:val="en-US"/>
          <w:rPrChange w:id="79" w:author="Francesca Subioli" w:date="2024-07-25T09:41:00Z">
            <w:rPr>
              <w:rStyle w:val="VerbatimChar"/>
              <w:rFonts w:eastAsia="Arial Unicode MS" w:cs="Arial Unicode MS"/>
              <w:lang w:val="fr-FR"/>
            </w:rPr>
          </w:rPrChange>
        </w:rPr>
        <w:t xml:space="preserve"> Sector</w:t>
      </w:r>
      <w:r w:rsidRPr="000F2F09">
        <w:rPr>
          <w:rFonts w:eastAsia="Arial Unicode MS" w:cs="Arial Unicode MS"/>
          <w:lang w:val="en-US"/>
          <w:rPrChange w:id="80" w:author="Francesca Subioli" w:date="2024-07-25T09:41:00Z">
            <w:rPr>
              <w:rFonts w:eastAsia="Arial Unicode MS" w:cs="Arial Unicode MS"/>
              <w:lang w:val="fr-FR"/>
            </w:rPr>
          </w:rPrChange>
        </w:rPr>
        <w:t xml:space="preserve">: </w:t>
      </w:r>
      <w:r w:rsidR="0076548F" w:rsidRPr="000F2F09">
        <w:rPr>
          <w:rFonts w:eastAsia="Arial Unicode MS" w:cs="Arial Unicode MS"/>
          <w:lang w:val="en-US"/>
          <w:rPrChange w:id="81" w:author="Francesca Subioli" w:date="2024-07-25T09:41:00Z">
            <w:rPr>
              <w:rFonts w:eastAsia="Arial Unicode MS" w:cs="Arial Unicode MS"/>
              <w:lang w:val="fr-FR"/>
            </w:rPr>
          </w:rPrChange>
        </w:rPr>
        <w:t>to name</w:t>
      </w:r>
    </w:p>
    <w:p w14:paraId="156AE892" w14:textId="6433F340" w:rsidR="0076548F" w:rsidRDefault="00000000" w:rsidP="00CE4B1D">
      <w:pPr>
        <w:pStyle w:val="NormalWeb"/>
        <w:jc w:val="both"/>
        <w:rPr>
          <w:color w:val="000000"/>
          <w:lang w:val="en-US"/>
        </w:rPr>
      </w:pPr>
      <w:r w:rsidRPr="00CE4B1D">
        <w:rPr>
          <w:color w:val="000000"/>
          <w:lang w:val="en-US"/>
        </w:rPr>
        <w:t>Following the structural adjustments and new updates, the EIG sector is now identified by a combination of two informative letters. The first letter indicates the type of tax: “e” stands for estate, “</w:t>
      </w:r>
      <w:proofErr w:type="spellStart"/>
      <w:r w:rsidRPr="00CE4B1D">
        <w:rPr>
          <w:color w:val="000000"/>
          <w:lang w:val="en-US"/>
        </w:rPr>
        <w:t>i</w:t>
      </w:r>
      <w:proofErr w:type="spellEnd"/>
      <w:r w:rsidRPr="00CE4B1D">
        <w:rPr>
          <w:color w:val="000000"/>
          <w:lang w:val="en-US"/>
        </w:rPr>
        <w:t xml:space="preserve">” for inheritance, and “g” for gift tax. </w:t>
      </w:r>
      <w:r w:rsidR="0076548F" w:rsidRPr="00882744">
        <w:rPr>
          <w:color w:val="000000"/>
          <w:lang w:val="en-US"/>
        </w:rPr>
        <w:t xml:space="preserve">When there is insufficient information to distinguish the type </w:t>
      </w:r>
      <w:r w:rsidR="0076548F" w:rsidRPr="00882744">
        <w:rPr>
          <w:color w:val="000000"/>
          <w:lang w:val="en-US"/>
        </w:rPr>
        <w:lastRenderedPageBreak/>
        <w:t>of EIG tax</w:t>
      </w:r>
      <w:r w:rsidR="007E291C">
        <w:rPr>
          <w:color w:val="000000"/>
          <w:lang w:val="en-US"/>
        </w:rPr>
        <w:t xml:space="preserve"> (in case of imprecise historical sources and/or status imputation from OECD revenues)</w:t>
      </w:r>
      <w:r w:rsidR="0076548F" w:rsidRPr="00882744">
        <w:rPr>
          <w:color w:val="000000"/>
          <w:lang w:val="en-US"/>
        </w:rPr>
        <w:t>, we use “t” as the first letter.</w:t>
      </w:r>
      <w:r w:rsidR="0076548F">
        <w:rPr>
          <w:color w:val="000000"/>
          <w:lang w:val="en-US"/>
        </w:rPr>
        <w:t xml:space="preserve"> </w:t>
      </w:r>
    </w:p>
    <w:p w14:paraId="11449043" w14:textId="276C5D11" w:rsidR="00360671" w:rsidRPr="00CE4B1D" w:rsidRDefault="00000000" w:rsidP="00CE4B1D">
      <w:pPr>
        <w:pStyle w:val="NormalWeb"/>
        <w:jc w:val="both"/>
        <w:rPr>
          <w:color w:val="000000"/>
          <w:lang w:val="en-US"/>
        </w:rPr>
      </w:pPr>
      <w:r w:rsidRPr="00CE4B1D">
        <w:rPr>
          <w:color w:val="000000"/>
          <w:lang w:val="en-US"/>
        </w:rPr>
        <w:t>The second letter denotes the population group on which the tax is levied: “e” for everyone (indicating the tax affects everyone regardless of kinship) or “c” for children (meaning the tax is levied on the children of the donor/decedent).</w:t>
      </w:r>
    </w:p>
    <w:p w14:paraId="0E5F13E3" w14:textId="406A1907" w:rsidR="00360671" w:rsidRPr="00CE4B1D" w:rsidRDefault="0076548F" w:rsidP="00CE4B1D">
      <w:pPr>
        <w:pStyle w:val="NormalWeb"/>
        <w:jc w:val="both"/>
        <w:rPr>
          <w:color w:val="000000"/>
          <w:lang w:val="en-US"/>
        </w:rPr>
      </w:pPr>
      <w:r>
        <w:rPr>
          <w:color w:val="000000"/>
          <w:lang w:val="en-US"/>
        </w:rPr>
        <w:t xml:space="preserve">When no specific information is not available, the second letter is </w:t>
      </w:r>
      <w:r w:rsidRPr="00CE4B1D">
        <w:rPr>
          <w:color w:val="000000"/>
          <w:lang w:val="en-US"/>
        </w:rPr>
        <w:t xml:space="preserve">“u” </w:t>
      </w:r>
      <w:r>
        <w:rPr>
          <w:color w:val="000000"/>
          <w:lang w:val="en-US"/>
        </w:rPr>
        <w:t xml:space="preserve">i.e., </w:t>
      </w:r>
      <w:r w:rsidRPr="00CE4B1D">
        <w:rPr>
          <w:color w:val="000000"/>
          <w:lang w:val="en-US"/>
        </w:rPr>
        <w:t>unknown. Lastly, to refer to EIG tax information that does not belong to any specific sector (e.g., revenues or currency), we use “g”</w:t>
      </w:r>
      <w:r>
        <w:rPr>
          <w:color w:val="000000"/>
          <w:lang w:val="en-US"/>
        </w:rPr>
        <w:t xml:space="preserve"> as second letter</w:t>
      </w:r>
      <w:r w:rsidRPr="00CE4B1D">
        <w:rPr>
          <w:color w:val="000000"/>
          <w:lang w:val="en-US"/>
        </w:rPr>
        <w:t>.</w:t>
      </w:r>
    </w:p>
    <w:p w14:paraId="13E0341E" w14:textId="77777777" w:rsidR="00360671" w:rsidRDefault="00360671" w:rsidP="00CE4B1D">
      <w:pPr>
        <w:pStyle w:val="FirstParagraph"/>
        <w:jc w:val="both"/>
      </w:pPr>
    </w:p>
    <w:tbl>
      <w:tblPr>
        <w:tblStyle w:val="TableNormal1"/>
        <w:tblpPr w:leftFromText="141" w:rightFromText="141" w:vertAnchor="text" w:horzAnchor="margin" w:tblpX="-709" w:tblpY="-1439"/>
        <w:tblW w:w="101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1363"/>
        <w:gridCol w:w="7536"/>
      </w:tblGrid>
      <w:tr w:rsidR="00360671" w14:paraId="24E1DBE0" w14:textId="77777777">
        <w:trPr>
          <w:trHeight w:val="318"/>
        </w:trPr>
        <w:tc>
          <w:tcPr>
            <w:tcW w:w="1276"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1CE093C3" w14:textId="77777777" w:rsidR="00360671" w:rsidRDefault="00000000" w:rsidP="00CE4B1D">
            <w:pPr>
              <w:pStyle w:val="Corpo"/>
              <w:spacing w:before="100" w:after="100"/>
              <w:ind w:right="100"/>
              <w:jc w:val="both"/>
            </w:pPr>
            <w:proofErr w:type="spellStart"/>
            <w:r>
              <w:rPr>
                <w:rFonts w:ascii="Helvetica" w:hAnsi="Helvetica"/>
                <w:sz w:val="22"/>
                <w:szCs w:val="22"/>
              </w:rPr>
              <w:lastRenderedPageBreak/>
              <w:t>tg</w:t>
            </w:r>
            <w:proofErr w:type="spellEnd"/>
          </w:p>
        </w:tc>
        <w:tc>
          <w:tcPr>
            <w:tcW w:w="1363"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6E91594F" w14:textId="77777777" w:rsidR="00360671" w:rsidRDefault="00000000" w:rsidP="00CE4B1D">
            <w:pPr>
              <w:pStyle w:val="Corpo"/>
              <w:spacing w:before="100" w:after="100"/>
              <w:ind w:left="100" w:right="100"/>
              <w:jc w:val="both"/>
            </w:pPr>
            <w:r>
              <w:rPr>
                <w:rFonts w:ascii="Helvetica" w:hAnsi="Helvetica"/>
                <w:sz w:val="22"/>
                <w:szCs w:val="22"/>
              </w:rPr>
              <w:t>EIG Tax</w:t>
            </w:r>
          </w:p>
        </w:tc>
        <w:tc>
          <w:tcPr>
            <w:tcW w:w="7536"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591C11C0" w14:textId="77777777" w:rsidR="00360671" w:rsidRDefault="00000000" w:rsidP="00CE4B1D">
            <w:pPr>
              <w:pStyle w:val="Corpo"/>
              <w:spacing w:before="100" w:after="100"/>
              <w:ind w:left="100" w:right="100"/>
              <w:jc w:val="both"/>
            </w:pPr>
            <w:r>
              <w:rPr>
                <w:rFonts w:ascii="Helvetica" w:hAnsi="Helvetica"/>
                <w:sz w:val="22"/>
                <w:szCs w:val="22"/>
              </w:rPr>
              <w:t xml:space="preserve">Estate, inheritance or gift tax related information, with no specific sector reference (e.g. tax revenues or </w:t>
            </w:r>
            <w:proofErr w:type="spellStart"/>
            <w:r>
              <w:rPr>
                <w:rFonts w:ascii="Helvetica" w:hAnsi="Helvetica"/>
                <w:sz w:val="22"/>
                <w:szCs w:val="22"/>
              </w:rPr>
              <w:t>currecy</w:t>
            </w:r>
            <w:proofErr w:type="spellEnd"/>
            <w:r>
              <w:rPr>
                <w:rFonts w:ascii="Helvetica" w:hAnsi="Helvetica"/>
                <w:sz w:val="22"/>
                <w:szCs w:val="22"/>
              </w:rPr>
              <w:t>).</w:t>
            </w:r>
          </w:p>
        </w:tc>
      </w:tr>
      <w:tr w:rsidR="00360671" w14:paraId="6488B640" w14:textId="77777777">
        <w:trPr>
          <w:trHeight w:val="298"/>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07BCF426" w14:textId="77777777" w:rsidR="00360671" w:rsidRDefault="00000000" w:rsidP="00CE4B1D">
            <w:pPr>
              <w:pStyle w:val="Corpo"/>
              <w:spacing w:before="100" w:after="100"/>
              <w:ind w:left="100" w:right="100"/>
              <w:jc w:val="both"/>
            </w:pPr>
            <w:proofErr w:type="spellStart"/>
            <w:r>
              <w:rPr>
                <w:rFonts w:ascii="Helvetica" w:hAnsi="Helvetica"/>
                <w:sz w:val="22"/>
                <w:szCs w:val="22"/>
              </w:rPr>
              <w:t>tu</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76EF0C20" w14:textId="77777777" w:rsidR="00360671" w:rsidRDefault="00000000" w:rsidP="00CE4B1D">
            <w:pPr>
              <w:pStyle w:val="Corpo"/>
              <w:spacing w:before="100" w:after="100"/>
              <w:ind w:left="100" w:right="100"/>
              <w:jc w:val="both"/>
            </w:pPr>
            <w:r>
              <w:rPr>
                <w:rFonts w:ascii="Helvetica" w:hAnsi="Helvetica"/>
                <w:sz w:val="22"/>
                <w:szCs w:val="22"/>
              </w:rPr>
              <w:t>EIG Tax, applies to unknown</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4BB11BEA" w14:textId="77777777" w:rsidR="00360671" w:rsidRDefault="00000000" w:rsidP="00CE4B1D">
            <w:pPr>
              <w:pStyle w:val="Corpo"/>
              <w:spacing w:before="100" w:after="100"/>
              <w:ind w:left="100" w:right="100"/>
              <w:jc w:val="both"/>
            </w:pPr>
            <w:r>
              <w:rPr>
                <w:rFonts w:ascii="Helvetica" w:hAnsi="Helvetica"/>
                <w:sz w:val="22"/>
                <w:szCs w:val="22"/>
              </w:rPr>
              <w:t>The population group to which the estate, inheritance or gift tax applies is not known from the sources available.</w:t>
            </w:r>
          </w:p>
        </w:tc>
      </w:tr>
      <w:tr w:rsidR="00360671" w14:paraId="7834D617" w14:textId="77777777">
        <w:trPr>
          <w:trHeight w:val="299"/>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6BC491B6" w14:textId="77777777" w:rsidR="00360671" w:rsidRDefault="00000000" w:rsidP="00CE4B1D">
            <w:pPr>
              <w:pStyle w:val="Corpo"/>
              <w:spacing w:before="100" w:after="100"/>
              <w:ind w:left="100" w:right="100"/>
              <w:jc w:val="both"/>
            </w:pPr>
            <w:proofErr w:type="spellStart"/>
            <w:r>
              <w:rPr>
                <w:rFonts w:ascii="Helvetica" w:hAnsi="Helvetica"/>
                <w:sz w:val="22"/>
                <w:szCs w:val="22"/>
              </w:rPr>
              <w:t>te</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6F16D280" w14:textId="77777777" w:rsidR="00360671" w:rsidRDefault="00000000" w:rsidP="00CE4B1D">
            <w:pPr>
              <w:pStyle w:val="Corpo"/>
              <w:spacing w:before="100" w:after="100"/>
              <w:ind w:left="100" w:right="100"/>
              <w:jc w:val="both"/>
            </w:pPr>
            <w:r>
              <w:rPr>
                <w:rFonts w:ascii="Helvetica" w:hAnsi="Helvetica"/>
                <w:sz w:val="22"/>
                <w:szCs w:val="22"/>
              </w:rPr>
              <w:t>EIG Tax, applies to everybody</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59965B2E" w14:textId="77777777" w:rsidR="00360671" w:rsidRDefault="00000000" w:rsidP="00CE4B1D">
            <w:pPr>
              <w:pStyle w:val="Corpo"/>
              <w:spacing w:before="100" w:after="100"/>
              <w:ind w:left="100" w:right="100"/>
              <w:jc w:val="both"/>
            </w:pPr>
            <w:r>
              <w:rPr>
                <w:rFonts w:ascii="Helvetica" w:hAnsi="Helvetica"/>
                <w:sz w:val="22"/>
                <w:szCs w:val="22"/>
              </w:rPr>
              <w:t>Estate, inheritance or gift tax levied on anyone regardless of the degree of kinship or relationship to the deceased/donor.</w:t>
            </w:r>
          </w:p>
        </w:tc>
      </w:tr>
      <w:tr w:rsidR="00360671" w14:paraId="25E3C207" w14:textId="77777777">
        <w:trPr>
          <w:trHeight w:val="298"/>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1E061D27" w14:textId="77777777" w:rsidR="00360671" w:rsidRDefault="00000000" w:rsidP="00CE4B1D">
            <w:pPr>
              <w:pStyle w:val="Corpo"/>
              <w:spacing w:before="100" w:after="100"/>
              <w:ind w:left="100" w:right="100"/>
              <w:jc w:val="both"/>
            </w:pPr>
            <w:proofErr w:type="spellStart"/>
            <w:r>
              <w:rPr>
                <w:rFonts w:ascii="Helvetica" w:hAnsi="Helvetica"/>
                <w:sz w:val="22"/>
                <w:szCs w:val="22"/>
              </w:rPr>
              <w:t>ec</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6B99311D" w14:textId="77777777" w:rsidR="00360671" w:rsidRDefault="00000000" w:rsidP="00CE4B1D">
            <w:pPr>
              <w:pStyle w:val="Corpo"/>
              <w:spacing w:before="100" w:after="100"/>
              <w:ind w:left="100" w:right="100"/>
              <w:jc w:val="both"/>
            </w:pPr>
            <w:r>
              <w:rPr>
                <w:rFonts w:ascii="Helvetica" w:hAnsi="Helvetica"/>
                <w:sz w:val="22"/>
                <w:szCs w:val="22"/>
              </w:rPr>
              <w:t>Estate Tax for Children</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6EFE1E78" w14:textId="77777777" w:rsidR="00360671" w:rsidRDefault="00000000" w:rsidP="00CE4B1D">
            <w:pPr>
              <w:pStyle w:val="Corpo"/>
              <w:spacing w:before="100" w:after="100"/>
              <w:ind w:left="100" w:right="100"/>
              <w:jc w:val="both"/>
            </w:pPr>
            <w:r>
              <w:rPr>
                <w:rFonts w:ascii="Helvetica" w:hAnsi="Helvetica"/>
                <w:sz w:val="22"/>
                <w:szCs w:val="22"/>
              </w:rPr>
              <w:t>Estate tax levied on children of the donor/decedent. The group also includes grandchildren, parents and grandparents, unless otherwise stated in the note.</w:t>
            </w:r>
          </w:p>
        </w:tc>
      </w:tr>
      <w:tr w:rsidR="00360671" w14:paraId="07A055FF" w14:textId="77777777">
        <w:trPr>
          <w:trHeight w:val="298"/>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2D9757B1" w14:textId="77777777" w:rsidR="00360671" w:rsidRDefault="00000000" w:rsidP="00CE4B1D">
            <w:pPr>
              <w:pStyle w:val="Corpo"/>
              <w:spacing w:before="100" w:after="100"/>
              <w:ind w:left="100" w:right="100"/>
              <w:jc w:val="both"/>
            </w:pPr>
            <w:proofErr w:type="spellStart"/>
            <w:r>
              <w:rPr>
                <w:rFonts w:ascii="Helvetica" w:hAnsi="Helvetica"/>
                <w:sz w:val="22"/>
                <w:szCs w:val="22"/>
              </w:rPr>
              <w:t>ee</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220BF047" w14:textId="77777777" w:rsidR="00360671" w:rsidRDefault="00000000" w:rsidP="00CE4B1D">
            <w:pPr>
              <w:pStyle w:val="Corpo"/>
              <w:spacing w:before="100" w:after="100"/>
              <w:ind w:left="100" w:right="100"/>
              <w:jc w:val="both"/>
            </w:pPr>
            <w:r>
              <w:rPr>
                <w:rFonts w:ascii="Helvetica" w:hAnsi="Helvetica"/>
                <w:sz w:val="22"/>
                <w:szCs w:val="22"/>
              </w:rPr>
              <w:t>Estate Tax for Everybody</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3F0D9881" w14:textId="77777777" w:rsidR="00360671" w:rsidRDefault="00000000" w:rsidP="00CE4B1D">
            <w:pPr>
              <w:pStyle w:val="Corpo"/>
              <w:spacing w:before="100" w:after="100"/>
              <w:ind w:left="100" w:right="100"/>
              <w:jc w:val="both"/>
            </w:pPr>
            <w:r>
              <w:rPr>
                <w:rFonts w:ascii="Helvetica" w:hAnsi="Helvetica"/>
                <w:sz w:val="22"/>
                <w:szCs w:val="22"/>
              </w:rPr>
              <w:t>Estate tax levied on anyone regardless of the degree of kinship or relationship to the deceased/donor. This sector is used also if the estate tax is not levied.</w:t>
            </w:r>
          </w:p>
        </w:tc>
      </w:tr>
      <w:tr w:rsidR="00360671" w14:paraId="2DFEF85E" w14:textId="77777777">
        <w:trPr>
          <w:trHeight w:val="298"/>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2D0FD5E7" w14:textId="77777777" w:rsidR="00360671" w:rsidRDefault="00000000" w:rsidP="00CE4B1D">
            <w:pPr>
              <w:pStyle w:val="Corpo"/>
              <w:spacing w:before="100" w:after="100"/>
              <w:ind w:left="100" w:right="100"/>
              <w:jc w:val="both"/>
            </w:pPr>
            <w:proofErr w:type="spellStart"/>
            <w:r>
              <w:rPr>
                <w:rFonts w:ascii="Helvetica" w:hAnsi="Helvetica"/>
                <w:sz w:val="22"/>
                <w:szCs w:val="22"/>
              </w:rPr>
              <w:t>ic</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538DD695" w14:textId="77777777" w:rsidR="00360671" w:rsidRDefault="00000000" w:rsidP="00CE4B1D">
            <w:pPr>
              <w:pStyle w:val="Corpo"/>
              <w:spacing w:before="100" w:after="100"/>
              <w:ind w:left="100" w:right="100"/>
              <w:jc w:val="both"/>
            </w:pPr>
            <w:r>
              <w:rPr>
                <w:rFonts w:ascii="Helvetica" w:hAnsi="Helvetica"/>
                <w:sz w:val="22"/>
                <w:szCs w:val="22"/>
              </w:rPr>
              <w:t>Inheritance Tax for Children</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036DFFE7" w14:textId="77777777" w:rsidR="00360671" w:rsidRDefault="00000000" w:rsidP="00CE4B1D">
            <w:pPr>
              <w:pStyle w:val="Corpo"/>
              <w:spacing w:before="100" w:after="100"/>
              <w:ind w:left="100" w:right="100"/>
              <w:jc w:val="both"/>
            </w:pPr>
            <w:r>
              <w:rPr>
                <w:rFonts w:ascii="Helvetica" w:hAnsi="Helvetica"/>
                <w:sz w:val="22"/>
                <w:szCs w:val="22"/>
              </w:rPr>
              <w:t>Inheritance tax levied on children of the donor/decedent. The group also includes grandchildren, parents and grandparents, unless otherwise stated in the note.</w:t>
            </w:r>
          </w:p>
        </w:tc>
      </w:tr>
      <w:tr w:rsidR="00360671" w14:paraId="583B0EB6" w14:textId="77777777">
        <w:trPr>
          <w:trHeight w:val="298"/>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298AF183" w14:textId="77777777" w:rsidR="00360671" w:rsidRDefault="00000000" w:rsidP="00CE4B1D">
            <w:pPr>
              <w:pStyle w:val="Corpo"/>
              <w:spacing w:before="100" w:after="100"/>
              <w:ind w:left="100" w:right="100"/>
              <w:jc w:val="both"/>
            </w:pPr>
            <w:proofErr w:type="spellStart"/>
            <w:r>
              <w:rPr>
                <w:rFonts w:ascii="Helvetica" w:hAnsi="Helvetica"/>
                <w:sz w:val="22"/>
                <w:szCs w:val="22"/>
              </w:rPr>
              <w:t>ie</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525FED61" w14:textId="77777777" w:rsidR="00360671" w:rsidRDefault="00000000" w:rsidP="00CE4B1D">
            <w:pPr>
              <w:pStyle w:val="Corpo"/>
              <w:spacing w:before="100" w:after="100"/>
              <w:ind w:left="100" w:right="100"/>
              <w:jc w:val="both"/>
            </w:pPr>
            <w:r>
              <w:rPr>
                <w:rFonts w:ascii="Helvetica" w:hAnsi="Helvetica"/>
                <w:sz w:val="22"/>
                <w:szCs w:val="22"/>
              </w:rPr>
              <w:t>Inheritance Tax for Everybody</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45228452" w14:textId="77777777" w:rsidR="00360671" w:rsidRDefault="00000000" w:rsidP="00CE4B1D">
            <w:pPr>
              <w:pStyle w:val="Corpo"/>
              <w:spacing w:before="100" w:after="100"/>
              <w:ind w:left="100" w:right="100"/>
              <w:jc w:val="both"/>
            </w:pPr>
            <w:r>
              <w:rPr>
                <w:rFonts w:ascii="Helvetica" w:hAnsi="Helvetica"/>
                <w:sz w:val="22"/>
                <w:szCs w:val="22"/>
              </w:rPr>
              <w:t xml:space="preserve">Inheritance tax levied on </w:t>
            </w:r>
            <w:proofErr w:type="spellStart"/>
            <w:r>
              <w:rPr>
                <w:rFonts w:ascii="Helvetica" w:hAnsi="Helvetica"/>
                <w:sz w:val="22"/>
                <w:szCs w:val="22"/>
              </w:rPr>
              <w:t>on</w:t>
            </w:r>
            <w:proofErr w:type="spellEnd"/>
            <w:r>
              <w:rPr>
                <w:rFonts w:ascii="Helvetica" w:hAnsi="Helvetica"/>
                <w:sz w:val="22"/>
                <w:szCs w:val="22"/>
              </w:rPr>
              <w:t xml:space="preserve"> anyone regardless of the degree of kinship or relationship to the deceased/donor. This sector is used also if the Inheritance tax is not levied.</w:t>
            </w:r>
          </w:p>
        </w:tc>
      </w:tr>
      <w:tr w:rsidR="00360671" w14:paraId="36F602F9" w14:textId="77777777">
        <w:trPr>
          <w:trHeight w:val="299"/>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6CB03C8C" w14:textId="77777777" w:rsidR="00360671" w:rsidRDefault="00000000" w:rsidP="00CE4B1D">
            <w:pPr>
              <w:pStyle w:val="Corpo"/>
              <w:spacing w:before="100" w:after="100"/>
              <w:ind w:left="100" w:right="100"/>
              <w:jc w:val="both"/>
            </w:pPr>
            <w:proofErr w:type="spellStart"/>
            <w:r>
              <w:rPr>
                <w:rFonts w:ascii="Helvetica" w:hAnsi="Helvetica"/>
                <w:sz w:val="22"/>
                <w:szCs w:val="22"/>
              </w:rPr>
              <w:t>gc</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400FBE4C" w14:textId="77777777" w:rsidR="00360671" w:rsidRDefault="00000000" w:rsidP="00CE4B1D">
            <w:pPr>
              <w:pStyle w:val="Corpo"/>
              <w:spacing w:before="100" w:after="100"/>
              <w:ind w:left="100" w:right="100"/>
              <w:jc w:val="both"/>
            </w:pPr>
            <w:r>
              <w:rPr>
                <w:rFonts w:ascii="Helvetica" w:hAnsi="Helvetica"/>
                <w:sz w:val="22"/>
                <w:szCs w:val="22"/>
              </w:rPr>
              <w:t>Gift Tax for Children</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370431C4" w14:textId="77777777" w:rsidR="00360671" w:rsidRDefault="00000000" w:rsidP="00CE4B1D">
            <w:pPr>
              <w:pStyle w:val="Corpo"/>
              <w:spacing w:before="100" w:after="100"/>
              <w:ind w:left="100" w:right="100"/>
              <w:jc w:val="both"/>
            </w:pPr>
            <w:r>
              <w:rPr>
                <w:rFonts w:ascii="Helvetica" w:hAnsi="Helvetica"/>
                <w:sz w:val="22"/>
                <w:szCs w:val="22"/>
              </w:rPr>
              <w:t>Gift tax levied on children of the donor/decedent. The group also includes grandchildren, parents and grandparents, unless otherwise stated in the note.</w:t>
            </w:r>
          </w:p>
        </w:tc>
      </w:tr>
      <w:tr w:rsidR="00360671" w14:paraId="39A8EA06" w14:textId="77777777">
        <w:trPr>
          <w:trHeight w:val="271"/>
        </w:trPr>
        <w:tc>
          <w:tcPr>
            <w:tcW w:w="1276" w:type="dxa"/>
            <w:tcBorders>
              <w:top w:val="nil"/>
              <w:left w:val="nil"/>
              <w:bottom w:val="nil"/>
              <w:right w:val="nil"/>
            </w:tcBorders>
            <w:shd w:val="clear" w:color="auto" w:fill="FFFFFF"/>
            <w:tcMar>
              <w:top w:w="80" w:type="dxa"/>
              <w:left w:w="180" w:type="dxa"/>
              <w:bottom w:w="80" w:type="dxa"/>
              <w:right w:w="180" w:type="dxa"/>
            </w:tcMar>
            <w:vAlign w:val="center"/>
          </w:tcPr>
          <w:p w14:paraId="16DCCAF9" w14:textId="77777777" w:rsidR="00360671" w:rsidRDefault="00000000" w:rsidP="00CE4B1D">
            <w:pPr>
              <w:pStyle w:val="Corpo"/>
              <w:spacing w:before="100" w:after="100"/>
              <w:ind w:left="100" w:right="100"/>
              <w:jc w:val="both"/>
            </w:pPr>
            <w:commentRangeStart w:id="82"/>
            <w:proofErr w:type="spellStart"/>
            <w:r>
              <w:rPr>
                <w:rFonts w:ascii="Helvetica" w:hAnsi="Helvetica"/>
                <w:sz w:val="22"/>
                <w:szCs w:val="22"/>
              </w:rPr>
              <w:t>gn</w:t>
            </w:r>
            <w:proofErr w:type="spellEnd"/>
          </w:p>
        </w:tc>
        <w:tc>
          <w:tcPr>
            <w:tcW w:w="1363" w:type="dxa"/>
            <w:tcBorders>
              <w:top w:val="nil"/>
              <w:left w:val="nil"/>
              <w:bottom w:val="nil"/>
              <w:right w:val="nil"/>
            </w:tcBorders>
            <w:shd w:val="clear" w:color="auto" w:fill="FFFFFF"/>
            <w:tcMar>
              <w:top w:w="80" w:type="dxa"/>
              <w:left w:w="180" w:type="dxa"/>
              <w:bottom w:w="80" w:type="dxa"/>
              <w:right w:w="180" w:type="dxa"/>
            </w:tcMar>
            <w:vAlign w:val="center"/>
          </w:tcPr>
          <w:p w14:paraId="2F6374FF" w14:textId="77777777" w:rsidR="00360671" w:rsidRDefault="00000000" w:rsidP="00CE4B1D">
            <w:pPr>
              <w:pStyle w:val="Corpo"/>
              <w:spacing w:before="100" w:after="100"/>
              <w:ind w:left="100" w:right="100"/>
              <w:jc w:val="both"/>
            </w:pPr>
            <w:r>
              <w:rPr>
                <w:rFonts w:ascii="Helvetica" w:hAnsi="Helvetica"/>
                <w:sz w:val="22"/>
                <w:szCs w:val="22"/>
              </w:rPr>
              <w:t>Gift Tax for Non Relatives</w:t>
            </w:r>
          </w:p>
        </w:tc>
        <w:tc>
          <w:tcPr>
            <w:tcW w:w="7536" w:type="dxa"/>
            <w:tcBorders>
              <w:top w:val="nil"/>
              <w:left w:val="nil"/>
              <w:bottom w:val="nil"/>
              <w:right w:val="nil"/>
            </w:tcBorders>
            <w:shd w:val="clear" w:color="auto" w:fill="FFFFFF"/>
            <w:tcMar>
              <w:top w:w="80" w:type="dxa"/>
              <w:left w:w="180" w:type="dxa"/>
              <w:bottom w:w="80" w:type="dxa"/>
              <w:right w:w="180" w:type="dxa"/>
            </w:tcMar>
            <w:vAlign w:val="center"/>
          </w:tcPr>
          <w:p w14:paraId="158C1981" w14:textId="77777777" w:rsidR="00360671" w:rsidRDefault="00000000" w:rsidP="00CE4B1D">
            <w:pPr>
              <w:pStyle w:val="Corpo"/>
              <w:spacing w:before="100" w:after="100"/>
              <w:ind w:left="100" w:right="100"/>
              <w:jc w:val="both"/>
            </w:pPr>
            <w:r>
              <w:rPr>
                <w:rFonts w:ascii="Helvetica" w:hAnsi="Helvetica"/>
                <w:sz w:val="22"/>
                <w:szCs w:val="22"/>
              </w:rPr>
              <w:t>Gift tax levied on individuals who are not related to the donor/decedent.</w:t>
            </w:r>
            <w:commentRangeEnd w:id="82"/>
            <w:r>
              <w:rPr>
                <w:rStyle w:val="CommentReference"/>
                <w:rFonts w:ascii="Times New Roman" w:hAnsi="Times New Roman" w:cs="Times New Roman"/>
                <w:color w:val="auto"/>
                <w:lang w:eastAsia="en-US"/>
              </w:rPr>
              <w:commentReference w:id="82"/>
            </w:r>
          </w:p>
        </w:tc>
      </w:tr>
      <w:tr w:rsidR="00360671" w14:paraId="175B108F" w14:textId="77777777">
        <w:trPr>
          <w:trHeight w:val="299"/>
        </w:trPr>
        <w:tc>
          <w:tcPr>
            <w:tcW w:w="1276"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2026C8FD" w14:textId="77777777" w:rsidR="00360671" w:rsidRDefault="00000000" w:rsidP="00CE4B1D">
            <w:pPr>
              <w:pStyle w:val="Corpo"/>
              <w:spacing w:before="100" w:after="100"/>
              <w:ind w:left="100" w:right="100"/>
              <w:jc w:val="both"/>
            </w:pPr>
            <w:proofErr w:type="spellStart"/>
            <w:r>
              <w:rPr>
                <w:rFonts w:ascii="Helvetica" w:hAnsi="Helvetica"/>
                <w:sz w:val="22"/>
                <w:szCs w:val="22"/>
              </w:rPr>
              <w:t>ge</w:t>
            </w:r>
            <w:proofErr w:type="spellEnd"/>
          </w:p>
        </w:tc>
        <w:tc>
          <w:tcPr>
            <w:tcW w:w="1363"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0AF95F77" w14:textId="77777777" w:rsidR="00360671" w:rsidRDefault="00000000" w:rsidP="00CE4B1D">
            <w:pPr>
              <w:pStyle w:val="Corpo"/>
              <w:spacing w:before="100" w:after="100"/>
              <w:ind w:left="100" w:right="100"/>
              <w:jc w:val="both"/>
            </w:pPr>
            <w:r>
              <w:rPr>
                <w:rFonts w:ascii="Helvetica" w:hAnsi="Helvetica"/>
                <w:sz w:val="22"/>
                <w:szCs w:val="22"/>
              </w:rPr>
              <w:t>Gift Tax for Everybody</w:t>
            </w:r>
          </w:p>
        </w:tc>
        <w:tc>
          <w:tcPr>
            <w:tcW w:w="7536"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1BD00BA2" w14:textId="77777777" w:rsidR="00360671" w:rsidRDefault="00000000" w:rsidP="00CE4B1D">
            <w:pPr>
              <w:pStyle w:val="Corpo"/>
              <w:spacing w:before="100" w:after="100"/>
              <w:ind w:left="100" w:right="100"/>
              <w:jc w:val="both"/>
            </w:pPr>
            <w:r>
              <w:rPr>
                <w:rFonts w:ascii="Helvetica" w:hAnsi="Helvetica"/>
                <w:sz w:val="22"/>
                <w:szCs w:val="22"/>
              </w:rPr>
              <w:t xml:space="preserve">Gift tax levied on </w:t>
            </w:r>
            <w:proofErr w:type="spellStart"/>
            <w:r>
              <w:rPr>
                <w:rFonts w:ascii="Helvetica" w:hAnsi="Helvetica"/>
                <w:sz w:val="22"/>
                <w:szCs w:val="22"/>
              </w:rPr>
              <w:t>on</w:t>
            </w:r>
            <w:proofErr w:type="spellEnd"/>
            <w:r>
              <w:rPr>
                <w:rFonts w:ascii="Helvetica" w:hAnsi="Helvetica"/>
                <w:sz w:val="22"/>
                <w:szCs w:val="22"/>
              </w:rPr>
              <w:t xml:space="preserve"> anyone regardless of the degree of kinship or relationship to the deceased/donor. This sector is used also if the gift tax is not levied.</w:t>
            </w:r>
          </w:p>
        </w:tc>
      </w:tr>
    </w:tbl>
    <w:p w14:paraId="1B96F519" w14:textId="1E2624DB" w:rsidR="00360671" w:rsidRDefault="00000000" w:rsidP="00CE4B1D">
      <w:pPr>
        <w:pStyle w:val="TableCaption"/>
        <w:spacing w:before="60" w:after="60"/>
        <w:ind w:left="60" w:right="60"/>
        <w:jc w:val="both"/>
      </w:pPr>
      <w:r>
        <w:rPr>
          <w:noProof/>
        </w:rPr>
        <w:lastRenderedPageBreak/>
        <mc:AlternateContent>
          <mc:Choice Requires="wps">
            <w:drawing>
              <wp:anchor distT="0" distB="0" distL="0" distR="0" simplePos="0" relativeHeight="26" behindDoc="0" locked="0" layoutInCell="1" allowOverlap="1" wp14:anchorId="4F3A7E47" wp14:editId="120B4595">
                <wp:simplePos x="0" y="0"/>
                <wp:positionH relativeFrom="character">
                  <wp:posOffset>-2916968</wp:posOffset>
                </wp:positionH>
                <wp:positionV relativeFrom="line">
                  <wp:posOffset>3089414</wp:posOffset>
                </wp:positionV>
                <wp:extent cx="1361002" cy="363545"/>
                <wp:effectExtent l="0" t="0" r="0" b="0"/>
                <wp:wrapNone/>
                <wp:docPr id="1063"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w14:cNvContentPartPr>
                      </w14:nvContentPartPr>
                      <w14:xfrm>
                        <a:off x="0" y="0"/>
                        <a:ext cx="1361002" cy="363545"/>
                      </w14:xfrm>
                    </w14:contentPart>
                  </a:graphicData>
                </a:graphic>
              </wp:anchor>
            </w:drawing>
          </mc:Choice>
          <mc:Fallback xmlns:wpsCustomData="http://www.wps.cn/officeDocument/2013/wpsCustomData" xmlns:w16du="http://schemas.microsoft.com/office/word/2023/wordml/word16du">
            <w:pict>
              <v:shape id="1063" filled="f" stroked="t" style="position:absolute;margin-left:-229.68pt;margin-top:243.26pt;width:107.17pt;height:28.63pt;z-index:26;mso-position-horizontal-relative:char;mso-position-vertical-relative:line;mso-width-relative:page;mso-height-relative:page;mso-wrap-distance-left:0.0pt;mso-wrap-distance-right:0.0pt;visibility:visible;">
                <v:stroke color="red"/>
                <v:fill/>
                <o:ink i="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"/>
              </v:shape>
            </w:pict>
          </mc:Fallback>
        </mc:AlternateContent>
      </w:r>
      <w:r>
        <w:t>EIG: Sector</w:t>
      </w:r>
    </w:p>
    <w:p w14:paraId="09458DF0" w14:textId="77777777" w:rsidR="00360671" w:rsidRDefault="00360671" w:rsidP="00CE4B1D">
      <w:pPr>
        <w:pStyle w:val="TableCaption"/>
        <w:widowControl w:val="0"/>
        <w:spacing w:before="60" w:after="60"/>
        <w:jc w:val="both"/>
      </w:pPr>
    </w:p>
    <w:bookmarkEnd w:id="60"/>
    <w:p w14:paraId="4C62D919" w14:textId="77777777" w:rsidR="00360671" w:rsidRDefault="00360671" w:rsidP="00CE4B1D">
      <w:pPr>
        <w:pStyle w:val="Intestazione3"/>
        <w:jc w:val="both"/>
        <w:rPr>
          <w:lang w:val="en-US"/>
        </w:rPr>
      </w:pPr>
    </w:p>
    <w:p w14:paraId="5355AF85" w14:textId="77777777" w:rsidR="00360671" w:rsidRDefault="00360671" w:rsidP="00CE4B1D">
      <w:pPr>
        <w:pStyle w:val="BodyText"/>
        <w:jc w:val="both"/>
      </w:pPr>
    </w:p>
    <w:p w14:paraId="193B6D97" w14:textId="77777777" w:rsidR="00360671" w:rsidRDefault="00360671" w:rsidP="00CE4B1D">
      <w:pPr>
        <w:pStyle w:val="Intestazione3"/>
        <w:jc w:val="both"/>
        <w:rPr>
          <w:lang w:val="en-US"/>
        </w:rPr>
      </w:pPr>
    </w:p>
    <w:p w14:paraId="17E7FF64" w14:textId="1DDFE8F2" w:rsidR="00360671" w:rsidRDefault="00C90D34" w:rsidP="00CE4B1D">
      <w:pPr>
        <w:pStyle w:val="Intestazione3"/>
        <w:jc w:val="both"/>
        <w:rPr>
          <w:lang w:val="en-US"/>
        </w:rPr>
      </w:pPr>
      <w:bookmarkStart w:id="83" w:name="variabletype"/>
      <w:r>
        <w:rPr>
          <w:rStyle w:val="VerbatimChar"/>
          <w:rFonts w:eastAsia="Arial Unicode MS" w:cs="Arial Unicode MS"/>
          <w:lang w:val="en-US"/>
        </w:rPr>
        <w:t>5.2.</w:t>
      </w:r>
      <w:r w:rsidR="00F700C4">
        <w:rPr>
          <w:rStyle w:val="VerbatimChar"/>
          <w:rFonts w:eastAsia="Arial Unicode MS" w:cs="Arial Unicode MS"/>
          <w:lang w:val="en-US"/>
        </w:rPr>
        <w:t>4</w:t>
      </w:r>
      <w:r>
        <w:rPr>
          <w:rStyle w:val="VerbatimChar"/>
          <w:rFonts w:eastAsia="Arial Unicode MS" w:cs="Arial Unicode MS"/>
          <w:lang w:val="en-US"/>
        </w:rPr>
        <w:t xml:space="preserve"> Variable Type</w:t>
      </w:r>
    </w:p>
    <w:p w14:paraId="3A3D6862" w14:textId="70754A59" w:rsidR="00360671" w:rsidRDefault="005E54D2" w:rsidP="00CE4B1D">
      <w:pPr>
        <w:pStyle w:val="FirstParagraph"/>
        <w:jc w:val="both"/>
      </w:pPr>
      <w:r>
        <w:t>Six types of variables are used within the EIG section</w:t>
      </w:r>
      <w:commentRangeStart w:id="84"/>
      <w:r>
        <w:t xml:space="preserve">. Compared to the previous release, we have added one additional type “per” to better identify the period reference. Table X describes in details all the possible EIG variable types. </w:t>
      </w:r>
      <w:commentRangeEnd w:id="84"/>
      <w:r w:rsidR="00931BEE">
        <w:rPr>
          <w:rStyle w:val="CommentReference"/>
          <w:rFonts w:ascii="Times New Roman" w:hAnsi="Times New Roman" w:cs="Times New Roman"/>
          <w:color w:val="auto"/>
          <w:lang w:eastAsia="en-US"/>
        </w:rPr>
        <w:commentReference w:id="84"/>
      </w:r>
    </w:p>
    <w:p w14:paraId="60DA5543" w14:textId="77777777" w:rsidR="00360671" w:rsidRDefault="00000000" w:rsidP="00CE4B1D">
      <w:pPr>
        <w:pStyle w:val="TableCaption"/>
        <w:spacing w:before="60" w:after="60"/>
        <w:ind w:left="60" w:right="60"/>
        <w:jc w:val="both"/>
      </w:pPr>
      <w:r>
        <w:t>EIG: Variable Type</w:t>
      </w:r>
    </w:p>
    <w:tbl>
      <w:tblPr>
        <w:tblStyle w:val="TableNormal1"/>
        <w:tblW w:w="10773" w:type="dxa"/>
        <w:tblInd w:w="-5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701"/>
        <w:gridCol w:w="2127"/>
        <w:gridCol w:w="6945"/>
      </w:tblGrid>
      <w:tr w:rsidR="00360671" w14:paraId="5A002AD8" w14:textId="77777777">
        <w:trPr>
          <w:trHeight w:val="484"/>
          <w:tblHeader/>
        </w:trPr>
        <w:tc>
          <w:tcPr>
            <w:tcW w:w="1701"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3305C721" w14:textId="77777777" w:rsidR="00360671" w:rsidRDefault="00000000" w:rsidP="00CE4B1D">
            <w:pPr>
              <w:pStyle w:val="Corpo"/>
              <w:spacing w:before="100" w:after="100"/>
              <w:ind w:left="100" w:right="100"/>
              <w:jc w:val="both"/>
            </w:pPr>
            <w:r>
              <w:rPr>
                <w:rFonts w:ascii="Helvetica" w:hAnsi="Helvetica"/>
                <w:sz w:val="22"/>
                <w:szCs w:val="22"/>
              </w:rPr>
              <w:t>Code</w:t>
            </w:r>
          </w:p>
        </w:tc>
        <w:tc>
          <w:tcPr>
            <w:tcW w:w="2127"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7FB50404" w14:textId="77777777" w:rsidR="00360671" w:rsidRDefault="00000000" w:rsidP="00CE4B1D">
            <w:pPr>
              <w:pStyle w:val="Corpo"/>
              <w:spacing w:before="100" w:after="100"/>
              <w:ind w:left="100" w:right="100"/>
              <w:jc w:val="both"/>
            </w:pPr>
            <w:r>
              <w:rPr>
                <w:rFonts w:ascii="Helvetica" w:hAnsi="Helvetica"/>
                <w:sz w:val="22"/>
                <w:szCs w:val="22"/>
              </w:rPr>
              <w:t>Label</w:t>
            </w:r>
          </w:p>
        </w:tc>
        <w:tc>
          <w:tcPr>
            <w:tcW w:w="6945" w:type="dxa"/>
            <w:tcBorders>
              <w:top w:val="single" w:sz="12" w:space="0" w:color="666666"/>
              <w:left w:val="nil"/>
              <w:bottom w:val="single" w:sz="12" w:space="0" w:color="666666"/>
              <w:right w:val="nil"/>
            </w:tcBorders>
            <w:shd w:val="clear" w:color="auto" w:fill="FFFFFF"/>
          </w:tcPr>
          <w:p w14:paraId="5E681526" w14:textId="77777777" w:rsidR="00360671" w:rsidRDefault="00000000" w:rsidP="00CE4B1D">
            <w:pPr>
              <w:pStyle w:val="Corpo"/>
              <w:spacing w:before="100" w:after="100"/>
              <w:ind w:left="100" w:right="100"/>
              <w:jc w:val="both"/>
              <w:rPr>
                <w:rFonts w:ascii="Helvetica" w:hAnsi="Helvetica"/>
                <w:sz w:val="22"/>
                <w:szCs w:val="22"/>
              </w:rPr>
            </w:pPr>
            <w:r>
              <w:rPr>
                <w:rFonts w:ascii="Helvetica" w:hAnsi="Helvetica"/>
                <w:sz w:val="22"/>
                <w:szCs w:val="22"/>
              </w:rPr>
              <w:t>Description</w:t>
            </w:r>
          </w:p>
        </w:tc>
      </w:tr>
      <w:tr w:rsidR="00360671" w14:paraId="6C7AF38C" w14:textId="77777777">
        <w:tblPrEx>
          <w:shd w:val="clear" w:color="auto" w:fill="CED7E7"/>
        </w:tblPrEx>
        <w:trPr>
          <w:trHeight w:val="489"/>
        </w:trPr>
        <w:tc>
          <w:tcPr>
            <w:tcW w:w="1701"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53788AB7" w14:textId="77777777" w:rsidR="00360671" w:rsidRDefault="00000000" w:rsidP="00CE4B1D">
            <w:pPr>
              <w:pStyle w:val="Corpo"/>
              <w:spacing w:before="100" w:after="100"/>
              <w:ind w:left="100" w:right="100"/>
              <w:jc w:val="both"/>
            </w:pPr>
            <w:r>
              <w:rPr>
                <w:rFonts w:ascii="Helvetica" w:hAnsi="Helvetica"/>
                <w:sz w:val="22"/>
                <w:szCs w:val="22"/>
              </w:rPr>
              <w:t>rat</w:t>
            </w:r>
          </w:p>
        </w:tc>
        <w:tc>
          <w:tcPr>
            <w:tcW w:w="2127"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526E7E0C" w14:textId="77777777" w:rsidR="00360671" w:rsidRDefault="00000000" w:rsidP="00CE4B1D">
            <w:pPr>
              <w:pStyle w:val="Corpo"/>
              <w:spacing w:before="100" w:after="100"/>
              <w:ind w:left="100" w:right="100"/>
              <w:jc w:val="both"/>
            </w:pPr>
            <w:r>
              <w:rPr>
                <w:rFonts w:ascii="Helvetica" w:hAnsi="Helvetica"/>
                <w:sz w:val="22"/>
                <w:szCs w:val="22"/>
              </w:rPr>
              <w:t>Rate</w:t>
            </w:r>
          </w:p>
        </w:tc>
        <w:tc>
          <w:tcPr>
            <w:tcW w:w="6945" w:type="dxa"/>
            <w:tcBorders>
              <w:top w:val="single" w:sz="12" w:space="0" w:color="666666"/>
              <w:left w:val="nil"/>
              <w:bottom w:val="nil"/>
              <w:right w:val="nil"/>
            </w:tcBorders>
            <w:shd w:val="clear" w:color="auto" w:fill="FFFFFF"/>
          </w:tcPr>
          <w:p w14:paraId="73E67DF4" w14:textId="77777777" w:rsidR="00360671" w:rsidRDefault="00000000" w:rsidP="00CE4B1D">
            <w:pPr>
              <w:pStyle w:val="Corpo"/>
              <w:spacing w:before="100" w:after="100"/>
              <w:ind w:left="100" w:right="100"/>
              <w:jc w:val="both"/>
              <w:rPr>
                <w:rFonts w:ascii="Helvetica" w:hAnsi="Helvetica"/>
                <w:sz w:val="22"/>
                <w:szCs w:val="22"/>
              </w:rPr>
            </w:pPr>
            <w:r>
              <w:rPr>
                <w:rFonts w:ascii="Helvetica" w:hAnsi="Helvetica"/>
                <w:sz w:val="22"/>
                <w:szCs w:val="22"/>
              </w:rPr>
              <w:t>In general, a rate can be expressed as a percentage. For instance, the marginal inheritance tax rate is the amount of tax that is paid on an additional dollar of inheritance received. It represents the rate at which a person's tax liability increases as their inheritance increases. The concept can also be applied to the saving rate which refers to the percentage of disposable income that is saved or not spent on consumption.</w:t>
            </w:r>
          </w:p>
        </w:tc>
      </w:tr>
      <w:tr w:rsidR="00360671" w14:paraId="570C3F23" w14:textId="77777777">
        <w:tblPrEx>
          <w:shd w:val="clear" w:color="auto" w:fill="CED7E7"/>
        </w:tblPrEx>
        <w:trPr>
          <w:trHeight w:val="460"/>
        </w:trPr>
        <w:tc>
          <w:tcPr>
            <w:tcW w:w="1701" w:type="dxa"/>
            <w:tcBorders>
              <w:top w:val="nil"/>
              <w:left w:val="nil"/>
              <w:bottom w:val="nil"/>
              <w:right w:val="nil"/>
            </w:tcBorders>
            <w:shd w:val="clear" w:color="auto" w:fill="FFFFFF"/>
            <w:tcMar>
              <w:top w:w="80" w:type="dxa"/>
              <w:left w:w="180" w:type="dxa"/>
              <w:bottom w:w="80" w:type="dxa"/>
              <w:right w:w="180" w:type="dxa"/>
            </w:tcMar>
            <w:vAlign w:val="center"/>
          </w:tcPr>
          <w:p w14:paraId="43DE3014" w14:textId="77777777" w:rsidR="00360671" w:rsidRDefault="00000000" w:rsidP="00CE4B1D">
            <w:pPr>
              <w:pStyle w:val="Corpo"/>
              <w:spacing w:before="100" w:after="100"/>
              <w:ind w:left="100" w:right="100"/>
              <w:jc w:val="both"/>
            </w:pPr>
            <w:proofErr w:type="spellStart"/>
            <w:r>
              <w:rPr>
                <w:rFonts w:ascii="Helvetica" w:hAnsi="Helvetica"/>
                <w:sz w:val="22"/>
                <w:szCs w:val="22"/>
              </w:rPr>
              <w:t>rto</w:t>
            </w:r>
            <w:proofErr w:type="spellEnd"/>
          </w:p>
        </w:tc>
        <w:tc>
          <w:tcPr>
            <w:tcW w:w="2127" w:type="dxa"/>
            <w:tcBorders>
              <w:top w:val="nil"/>
              <w:left w:val="nil"/>
              <w:bottom w:val="nil"/>
              <w:right w:val="nil"/>
            </w:tcBorders>
            <w:shd w:val="clear" w:color="auto" w:fill="FFFFFF"/>
            <w:tcMar>
              <w:top w:w="80" w:type="dxa"/>
              <w:left w:w="180" w:type="dxa"/>
              <w:bottom w:w="80" w:type="dxa"/>
              <w:right w:w="180" w:type="dxa"/>
            </w:tcMar>
            <w:vAlign w:val="center"/>
          </w:tcPr>
          <w:p w14:paraId="3DE75099" w14:textId="77777777" w:rsidR="00360671" w:rsidRDefault="00000000" w:rsidP="00CE4B1D">
            <w:pPr>
              <w:pStyle w:val="Corpo"/>
              <w:spacing w:before="100" w:after="100"/>
              <w:ind w:left="100" w:right="100"/>
              <w:jc w:val="both"/>
            </w:pPr>
            <w:r>
              <w:rPr>
                <w:rFonts w:ascii="Helvetica" w:hAnsi="Helvetica"/>
                <w:sz w:val="22"/>
                <w:szCs w:val="22"/>
              </w:rPr>
              <w:t>Ratio</w:t>
            </w:r>
          </w:p>
        </w:tc>
        <w:tc>
          <w:tcPr>
            <w:tcW w:w="6945" w:type="dxa"/>
            <w:tcBorders>
              <w:top w:val="nil"/>
              <w:left w:val="nil"/>
              <w:bottom w:val="nil"/>
              <w:right w:val="nil"/>
            </w:tcBorders>
            <w:shd w:val="clear" w:color="auto" w:fill="FFFFFF"/>
          </w:tcPr>
          <w:p w14:paraId="6E0BD58C"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A ratio describes the relationship between two quantities and is expressed as the quotient of one quantity divided by another. For example, if a country's total private net wealth is €10,000 billion and its total national income is  €2,000 billion, the ratio of private wealth to national income is 5 to 1, as total private wealth is five times the amount of national income.</w:t>
            </w:r>
          </w:p>
        </w:tc>
      </w:tr>
      <w:tr w:rsidR="00360671" w14:paraId="393D7B88" w14:textId="77777777">
        <w:tblPrEx>
          <w:shd w:val="clear" w:color="auto" w:fill="CED7E7"/>
        </w:tblPrEx>
        <w:trPr>
          <w:trHeight w:val="459"/>
        </w:trPr>
        <w:tc>
          <w:tcPr>
            <w:tcW w:w="1701" w:type="dxa"/>
            <w:tcBorders>
              <w:top w:val="nil"/>
              <w:left w:val="nil"/>
              <w:bottom w:val="nil"/>
              <w:right w:val="nil"/>
            </w:tcBorders>
            <w:shd w:val="clear" w:color="auto" w:fill="FFFFFF"/>
            <w:tcMar>
              <w:top w:w="80" w:type="dxa"/>
              <w:left w:w="180" w:type="dxa"/>
              <w:bottom w:w="80" w:type="dxa"/>
              <w:right w:w="180" w:type="dxa"/>
            </w:tcMar>
            <w:vAlign w:val="center"/>
          </w:tcPr>
          <w:p w14:paraId="0BDF157C" w14:textId="77777777" w:rsidR="00360671" w:rsidRDefault="00000000" w:rsidP="00CE4B1D">
            <w:pPr>
              <w:pStyle w:val="Corpo"/>
              <w:spacing w:before="100" w:after="100"/>
              <w:ind w:left="100" w:right="100"/>
              <w:jc w:val="both"/>
            </w:pPr>
            <w:proofErr w:type="spellStart"/>
            <w:r>
              <w:rPr>
                <w:rFonts w:ascii="Helvetica" w:hAnsi="Helvetica"/>
                <w:sz w:val="22"/>
                <w:szCs w:val="22"/>
              </w:rPr>
              <w:t>thr</w:t>
            </w:r>
            <w:proofErr w:type="spellEnd"/>
          </w:p>
        </w:tc>
        <w:tc>
          <w:tcPr>
            <w:tcW w:w="2127" w:type="dxa"/>
            <w:tcBorders>
              <w:top w:val="nil"/>
              <w:left w:val="nil"/>
              <w:bottom w:val="nil"/>
              <w:right w:val="nil"/>
            </w:tcBorders>
            <w:shd w:val="clear" w:color="auto" w:fill="FFFFFF"/>
            <w:tcMar>
              <w:top w:w="80" w:type="dxa"/>
              <w:left w:w="180" w:type="dxa"/>
              <w:bottom w:w="80" w:type="dxa"/>
              <w:right w:w="180" w:type="dxa"/>
            </w:tcMar>
            <w:vAlign w:val="center"/>
          </w:tcPr>
          <w:p w14:paraId="0847DB84" w14:textId="77777777" w:rsidR="00360671" w:rsidRDefault="00000000" w:rsidP="00CE4B1D">
            <w:pPr>
              <w:pStyle w:val="Corpo"/>
              <w:spacing w:before="100" w:after="100"/>
              <w:ind w:left="100" w:right="100"/>
              <w:jc w:val="both"/>
            </w:pPr>
            <w:r>
              <w:rPr>
                <w:rFonts w:ascii="Helvetica" w:hAnsi="Helvetica"/>
                <w:sz w:val="22"/>
                <w:szCs w:val="22"/>
              </w:rPr>
              <w:t>Threshold</w:t>
            </w:r>
          </w:p>
        </w:tc>
        <w:tc>
          <w:tcPr>
            <w:tcW w:w="6945" w:type="dxa"/>
            <w:tcBorders>
              <w:top w:val="nil"/>
              <w:left w:val="nil"/>
              <w:bottom w:val="nil"/>
              <w:right w:val="nil"/>
            </w:tcBorders>
            <w:shd w:val="clear" w:color="auto" w:fill="FFFFFF"/>
            <w:vAlign w:val="center"/>
          </w:tcPr>
          <w:p w14:paraId="47BD0389"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A threshold represents a minimum or maximum value that must be met or exceeded, for instance, the minimum value of net wealth that is needed for an individual to belong to the group of the richest 1% of adults, or the maximum value of net wealth that is needed for an individual to belong to the group of the poorest 50% of adults.</w:t>
            </w:r>
          </w:p>
        </w:tc>
      </w:tr>
      <w:tr w:rsidR="00360671" w14:paraId="1B0B5987" w14:textId="77777777">
        <w:tblPrEx>
          <w:shd w:val="clear" w:color="auto" w:fill="CED7E7"/>
        </w:tblPrEx>
        <w:trPr>
          <w:trHeight w:val="461"/>
        </w:trPr>
        <w:tc>
          <w:tcPr>
            <w:tcW w:w="1701" w:type="dxa"/>
            <w:tcBorders>
              <w:top w:val="nil"/>
              <w:left w:val="nil"/>
              <w:bottom w:val="nil"/>
              <w:right w:val="nil"/>
            </w:tcBorders>
            <w:shd w:val="clear" w:color="auto" w:fill="FFFFFF"/>
            <w:tcMar>
              <w:top w:w="80" w:type="dxa"/>
              <w:left w:w="180" w:type="dxa"/>
              <w:bottom w:w="80" w:type="dxa"/>
              <w:right w:w="180" w:type="dxa"/>
            </w:tcMar>
            <w:vAlign w:val="center"/>
          </w:tcPr>
          <w:p w14:paraId="06B8E54E" w14:textId="77777777" w:rsidR="00360671" w:rsidRDefault="00000000" w:rsidP="00CE4B1D">
            <w:pPr>
              <w:pStyle w:val="Corpo"/>
              <w:spacing w:before="100" w:after="100"/>
              <w:ind w:left="100" w:right="100"/>
              <w:jc w:val="both"/>
            </w:pPr>
            <w:r>
              <w:rPr>
                <w:rFonts w:ascii="Helvetica" w:hAnsi="Helvetica"/>
                <w:sz w:val="22"/>
                <w:szCs w:val="22"/>
              </w:rPr>
              <w:t>cat</w:t>
            </w:r>
          </w:p>
        </w:tc>
        <w:tc>
          <w:tcPr>
            <w:tcW w:w="2127" w:type="dxa"/>
            <w:tcBorders>
              <w:top w:val="nil"/>
              <w:left w:val="nil"/>
              <w:bottom w:val="nil"/>
              <w:right w:val="nil"/>
            </w:tcBorders>
            <w:shd w:val="clear" w:color="auto" w:fill="FFFFFF"/>
            <w:tcMar>
              <w:top w:w="80" w:type="dxa"/>
              <w:left w:w="180" w:type="dxa"/>
              <w:bottom w:w="80" w:type="dxa"/>
              <w:right w:w="180" w:type="dxa"/>
            </w:tcMar>
            <w:vAlign w:val="center"/>
          </w:tcPr>
          <w:p w14:paraId="7E418D17" w14:textId="77777777" w:rsidR="00360671" w:rsidRDefault="00000000" w:rsidP="00CE4B1D">
            <w:pPr>
              <w:pStyle w:val="Corpo"/>
              <w:spacing w:before="100" w:after="100"/>
              <w:ind w:left="100" w:right="100"/>
              <w:jc w:val="both"/>
            </w:pPr>
            <w:r>
              <w:rPr>
                <w:rFonts w:ascii="Helvetica" w:hAnsi="Helvetica"/>
                <w:sz w:val="22"/>
                <w:szCs w:val="22"/>
              </w:rPr>
              <w:t>Categorical Variable</w:t>
            </w:r>
          </w:p>
        </w:tc>
        <w:tc>
          <w:tcPr>
            <w:tcW w:w="6945" w:type="dxa"/>
            <w:tcBorders>
              <w:top w:val="nil"/>
              <w:left w:val="nil"/>
              <w:bottom w:val="nil"/>
              <w:right w:val="nil"/>
            </w:tcBorders>
            <w:shd w:val="clear" w:color="auto" w:fill="FFFFFF"/>
          </w:tcPr>
          <w:p w14:paraId="33CEAE8E"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A categorical variable represents data that can be divided into groups or categories.</w:t>
            </w:r>
          </w:p>
        </w:tc>
      </w:tr>
      <w:tr w:rsidR="00360671" w14:paraId="5A7B1804" w14:textId="77777777">
        <w:tblPrEx>
          <w:shd w:val="clear" w:color="auto" w:fill="CED7E7"/>
        </w:tblPrEx>
        <w:trPr>
          <w:trHeight w:val="457"/>
        </w:trPr>
        <w:tc>
          <w:tcPr>
            <w:tcW w:w="1701" w:type="dxa"/>
            <w:tcBorders>
              <w:top w:val="nil"/>
              <w:left w:val="nil"/>
              <w:bottom w:val="nil"/>
              <w:right w:val="nil"/>
            </w:tcBorders>
            <w:shd w:val="clear" w:color="auto" w:fill="FFFFFF"/>
            <w:tcMar>
              <w:top w:w="80" w:type="dxa"/>
              <w:left w:w="180" w:type="dxa"/>
              <w:bottom w:w="80" w:type="dxa"/>
              <w:right w:w="180" w:type="dxa"/>
            </w:tcMar>
            <w:vAlign w:val="center"/>
          </w:tcPr>
          <w:p w14:paraId="1D763EA7" w14:textId="77777777" w:rsidR="00360671" w:rsidRDefault="00000000" w:rsidP="00CE4B1D">
            <w:pPr>
              <w:pStyle w:val="Corpo"/>
              <w:spacing w:before="100" w:after="100"/>
              <w:ind w:left="100" w:right="100"/>
              <w:jc w:val="both"/>
            </w:pPr>
            <w:r>
              <w:rPr>
                <w:rFonts w:ascii="Helvetica" w:hAnsi="Helvetica"/>
                <w:sz w:val="22"/>
                <w:szCs w:val="22"/>
              </w:rPr>
              <w:t>tot</w:t>
            </w:r>
          </w:p>
        </w:tc>
        <w:tc>
          <w:tcPr>
            <w:tcW w:w="2127" w:type="dxa"/>
            <w:tcBorders>
              <w:top w:val="nil"/>
              <w:left w:val="nil"/>
              <w:bottom w:val="nil"/>
              <w:right w:val="nil"/>
            </w:tcBorders>
            <w:shd w:val="clear" w:color="auto" w:fill="FFFFFF"/>
            <w:tcMar>
              <w:top w:w="80" w:type="dxa"/>
              <w:left w:w="180" w:type="dxa"/>
              <w:bottom w:w="80" w:type="dxa"/>
              <w:right w:w="180" w:type="dxa"/>
            </w:tcMar>
            <w:vAlign w:val="center"/>
          </w:tcPr>
          <w:p w14:paraId="5C4E3F65" w14:textId="77777777" w:rsidR="00360671" w:rsidRDefault="00000000" w:rsidP="00CE4B1D">
            <w:pPr>
              <w:pStyle w:val="Corpo"/>
              <w:spacing w:before="100" w:after="100"/>
              <w:ind w:left="100" w:right="100"/>
              <w:jc w:val="both"/>
            </w:pPr>
            <w:r>
              <w:rPr>
                <w:rFonts w:ascii="Helvetica" w:hAnsi="Helvetica"/>
                <w:sz w:val="22"/>
                <w:szCs w:val="22"/>
              </w:rPr>
              <w:t>Total</w:t>
            </w:r>
          </w:p>
        </w:tc>
        <w:tc>
          <w:tcPr>
            <w:tcW w:w="6945" w:type="dxa"/>
            <w:tcBorders>
              <w:top w:val="nil"/>
              <w:left w:val="nil"/>
              <w:bottom w:val="nil"/>
              <w:right w:val="nil"/>
            </w:tcBorders>
            <w:shd w:val="clear" w:color="auto" w:fill="FFFFFF"/>
          </w:tcPr>
          <w:p w14:paraId="40E2DE68"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Represents the total value of a variable. For instance, total population, or total revenue raised from the inheritance tax.</w:t>
            </w:r>
          </w:p>
        </w:tc>
      </w:tr>
      <w:tr w:rsidR="00360671" w14:paraId="43FEDA50" w14:textId="77777777">
        <w:tblPrEx>
          <w:shd w:val="clear" w:color="auto" w:fill="CED7E7"/>
        </w:tblPrEx>
        <w:trPr>
          <w:trHeight w:val="458"/>
        </w:trPr>
        <w:tc>
          <w:tcPr>
            <w:tcW w:w="1701"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3F55424C" w14:textId="5EB2220E" w:rsidR="00360671" w:rsidRDefault="00000000" w:rsidP="00CE4B1D">
            <w:pPr>
              <w:pStyle w:val="Corpo"/>
              <w:spacing w:before="100" w:after="100"/>
              <w:ind w:left="100" w:right="100"/>
              <w:jc w:val="both"/>
            </w:pPr>
            <w:r>
              <w:rPr>
                <w:rFonts w:ascii="Helvetica" w:hAnsi="Helvetica"/>
                <w:sz w:val="22"/>
                <w:szCs w:val="22"/>
              </w:rPr>
              <w:t>per</w:t>
            </w:r>
          </w:p>
        </w:tc>
        <w:tc>
          <w:tcPr>
            <w:tcW w:w="2127" w:type="dxa"/>
            <w:tcBorders>
              <w:top w:val="nil"/>
              <w:left w:val="nil"/>
              <w:bottom w:val="single" w:sz="12" w:space="0" w:color="666666"/>
              <w:right w:val="nil"/>
            </w:tcBorders>
            <w:shd w:val="clear" w:color="auto" w:fill="FFFFFF"/>
            <w:tcMar>
              <w:top w:w="80" w:type="dxa"/>
              <w:left w:w="180" w:type="dxa"/>
              <w:bottom w:w="80" w:type="dxa"/>
              <w:right w:w="180" w:type="dxa"/>
            </w:tcMar>
            <w:vAlign w:val="center"/>
          </w:tcPr>
          <w:p w14:paraId="44DD2637" w14:textId="72D15850" w:rsidR="00360671" w:rsidRDefault="00000000" w:rsidP="00CE4B1D">
            <w:pPr>
              <w:pStyle w:val="Corpo"/>
              <w:spacing w:before="100" w:after="100"/>
              <w:ind w:left="100" w:right="100"/>
              <w:jc w:val="both"/>
            </w:pPr>
            <w:r>
              <w:rPr>
                <w:rFonts w:ascii="Helvetica" w:hAnsi="Helvetica"/>
                <w:sz w:val="22"/>
                <w:szCs w:val="22"/>
              </w:rPr>
              <w:t>Period</w:t>
            </w:r>
          </w:p>
        </w:tc>
        <w:tc>
          <w:tcPr>
            <w:tcW w:w="6945" w:type="dxa"/>
            <w:tcBorders>
              <w:top w:val="nil"/>
              <w:left w:val="nil"/>
              <w:bottom w:val="single" w:sz="12" w:space="0" w:color="666666"/>
              <w:right w:val="nil"/>
            </w:tcBorders>
            <w:shd w:val="clear" w:color="auto" w:fill="FFFFFF"/>
          </w:tcPr>
          <w:p w14:paraId="730FE631"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Numeric values that refer to a period (year, month, quarter).</w:t>
            </w:r>
          </w:p>
        </w:tc>
      </w:tr>
      <w:bookmarkEnd w:id="83"/>
    </w:tbl>
    <w:p w14:paraId="230A1A49" w14:textId="77777777" w:rsidR="00360671" w:rsidRDefault="00360671" w:rsidP="00CE4B1D">
      <w:pPr>
        <w:pStyle w:val="Intestazione3"/>
        <w:jc w:val="both"/>
        <w:rPr>
          <w:lang w:val="en-US"/>
        </w:rPr>
      </w:pPr>
    </w:p>
    <w:p w14:paraId="559F3996" w14:textId="29F531E1" w:rsidR="00360671" w:rsidRPr="00CE4B1D" w:rsidRDefault="00C90D34" w:rsidP="00CE4B1D">
      <w:pPr>
        <w:pStyle w:val="Intestazione3"/>
        <w:jc w:val="both"/>
        <w:rPr>
          <w:lang w:val="en-US"/>
        </w:rPr>
      </w:pPr>
      <w:bookmarkStart w:id="85" w:name="conceptvariables"/>
      <w:r>
        <w:rPr>
          <w:rStyle w:val="VerbatimChar"/>
          <w:rFonts w:eastAsia="Arial Unicode MS" w:cs="Arial Unicode MS"/>
          <w:lang w:val="en-US"/>
        </w:rPr>
        <w:t>5.2.</w:t>
      </w:r>
      <w:r w:rsidR="00F700C4">
        <w:rPr>
          <w:rStyle w:val="VerbatimChar"/>
          <w:rFonts w:eastAsia="Arial Unicode MS" w:cs="Arial Unicode MS"/>
          <w:lang w:val="en-US"/>
        </w:rPr>
        <w:t>5</w:t>
      </w:r>
      <w:r>
        <w:rPr>
          <w:rStyle w:val="VerbatimChar"/>
          <w:rFonts w:eastAsia="Arial Unicode MS" w:cs="Arial Unicode MS"/>
          <w:lang w:val="en-US"/>
        </w:rPr>
        <w:t xml:space="preserve"> </w:t>
      </w:r>
      <w:r w:rsidRPr="00CE4B1D">
        <w:rPr>
          <w:rStyle w:val="VerbatimChar"/>
          <w:rFonts w:eastAsia="Arial Unicode MS" w:cs="Arial Unicode MS"/>
          <w:lang w:val="en-US"/>
        </w:rPr>
        <w:t>Concept</w:t>
      </w:r>
      <w:r w:rsidRPr="000F2F09">
        <w:rPr>
          <w:rFonts w:eastAsia="Arial Unicode MS" w:cs="Arial Unicode MS"/>
          <w:lang w:val="en-US"/>
          <w:rPrChange w:id="86" w:author="Francesca Subioli" w:date="2024-07-25T09:41:00Z">
            <w:rPr>
              <w:rFonts w:eastAsia="Arial Unicode MS" w:cs="Arial Unicode MS"/>
              <w:lang w:val="fr-FR"/>
            </w:rPr>
          </w:rPrChange>
        </w:rPr>
        <w:t>: Variables</w:t>
      </w:r>
    </w:p>
    <w:p w14:paraId="1A7B291B" w14:textId="6435DE1C" w:rsidR="00C90D34" w:rsidRDefault="00000000" w:rsidP="00CE4B1D">
      <w:pPr>
        <w:pStyle w:val="FirstParagraph"/>
        <w:jc w:val="both"/>
      </w:pPr>
      <w:r>
        <w:t xml:space="preserve">The next six letters, indicating </w:t>
      </w:r>
      <w:r>
        <w:rPr>
          <w:rStyle w:val="VerbatimChar"/>
          <w:lang w:val="en-US"/>
        </w:rPr>
        <w:t>Concept</w:t>
      </w:r>
      <w:r w:rsidR="00C90D34">
        <w:rPr>
          <w:rStyle w:val="VerbatimChar"/>
          <w:lang w:val="en-US"/>
        </w:rPr>
        <w:t>,</w:t>
      </w:r>
      <w:r>
        <w:t xml:space="preserve"> encode the specific variables for this section</w:t>
      </w:r>
      <w:r w:rsidR="00C90D34">
        <w:t xml:space="preserve">. These variables can refer to the status of a tax – whether it is levied or not - , the characteristics of the tax (progressivity, top rate, exemption, full tax schedule), and the associated tax revenue information. </w:t>
      </w:r>
    </w:p>
    <w:p w14:paraId="193FEBA0" w14:textId="56FAB9A1" w:rsidR="00C90D34" w:rsidRDefault="00C90D34" w:rsidP="00CE4B1D">
      <w:pPr>
        <w:pStyle w:val="FirstParagraph"/>
        <w:jc w:val="both"/>
      </w:pPr>
    </w:p>
    <w:p w14:paraId="179F7EE0" w14:textId="3812492E" w:rsidR="00C90D34" w:rsidRPr="00C90D34" w:rsidRDefault="00C90D34" w:rsidP="00CE4B1D">
      <w:pPr>
        <w:pStyle w:val="Heading4"/>
        <w:jc w:val="both"/>
      </w:pPr>
      <w:r>
        <w:t>5.2.</w:t>
      </w:r>
      <w:r w:rsidR="00F700C4">
        <w:t>5</w:t>
      </w:r>
      <w:r>
        <w:t xml:space="preserve">.1. </w:t>
      </w:r>
      <w:r w:rsidR="00D8196F">
        <w:t xml:space="preserve">Tax status, and </w:t>
      </w:r>
      <w:r w:rsidR="00D8196F">
        <w:rPr>
          <w:rFonts w:eastAsia="Arial Unicode MS" w:cs="Arial Unicode MS"/>
        </w:rPr>
        <w:t>bracket-invariant concepts</w:t>
      </w:r>
    </w:p>
    <w:p w14:paraId="382CE3DF" w14:textId="77777777" w:rsidR="00D8196F" w:rsidRDefault="00C90D34" w:rsidP="00CE4B1D">
      <w:pPr>
        <w:pStyle w:val="FirstParagraph"/>
        <w:jc w:val="both"/>
      </w:pPr>
      <w:r>
        <w:t xml:space="preserve">The binary variable </w:t>
      </w:r>
      <w:r>
        <w:rPr>
          <w:i/>
          <w:iCs/>
        </w:rPr>
        <w:t>status</w:t>
      </w:r>
      <w:r>
        <w:t xml:space="preserve"> is used to indicate whether a country or region </w:t>
      </w:r>
      <w:r w:rsidR="00D8196F">
        <w:t>levies the</w:t>
      </w:r>
      <w:r>
        <w:t xml:space="preserve"> transfer tax </w:t>
      </w:r>
      <w:r w:rsidR="00D8196F">
        <w:t xml:space="preserve">specified in the first digit of the sector code </w:t>
      </w:r>
      <w:r>
        <w:t xml:space="preserve">(estate, inheritance, </w:t>
      </w:r>
      <w:r w:rsidR="00D8196F">
        <w:t>or</w:t>
      </w:r>
      <w:r>
        <w:t xml:space="preserve"> gift). </w:t>
      </w:r>
      <w:r w:rsidR="00D8196F">
        <w:t>Status can take</w:t>
      </w:r>
      <w:r>
        <w:t xml:space="preserve"> either</w:t>
      </w:r>
      <w:r w:rsidR="00D8196F">
        <w:t xml:space="preserve"> value</w:t>
      </w:r>
      <w:r>
        <w:t xml:space="preserve"> 1 (yes) or 0 (no)</w:t>
      </w:r>
      <w:r w:rsidR="00D8196F">
        <w:t xml:space="preserve">. </w:t>
      </w:r>
    </w:p>
    <w:p w14:paraId="451B99E6" w14:textId="4534C34F" w:rsidR="00C90D34" w:rsidRDefault="00C90D34" w:rsidP="00CE4B1D">
      <w:pPr>
        <w:pStyle w:val="FirstParagraph"/>
        <w:jc w:val="both"/>
      </w:pPr>
      <w:r>
        <w:t xml:space="preserve">Countries for which no data is available other than the tax revenue from the OECD are marked as having an estate, inheritance, or gift tax if the revenue information is non-zero. These cases are marked as “Inferred from OECD” in their Source variable. </w:t>
      </w:r>
    </w:p>
    <w:p w14:paraId="4EEBE5F2" w14:textId="6B834C86" w:rsidR="00C90D34" w:rsidRDefault="00C90D34" w:rsidP="00CE4B1D">
      <w:pPr>
        <w:pStyle w:val="FirstParagraph"/>
        <w:jc w:val="both"/>
      </w:pPr>
      <w:r>
        <w:t>When possible, the data further include a variable indicating the first year for which any wealth transfer tax has been levied in a country or region (</w:t>
      </w:r>
      <w:proofErr w:type="spellStart"/>
      <w:r>
        <w:rPr>
          <w:i/>
          <w:iCs/>
        </w:rPr>
        <w:t>firsty</w:t>
      </w:r>
      <w:proofErr w:type="spellEnd"/>
      <w:r>
        <w:t>)</w:t>
      </w:r>
      <w:r w:rsidR="00D8196F">
        <w:t xml:space="preserve">. </w:t>
      </w:r>
      <w:r>
        <w:t xml:space="preserve"> </w:t>
      </w:r>
    </w:p>
    <w:p w14:paraId="0F605B19" w14:textId="0BEE6C3D" w:rsidR="00D8196F" w:rsidRDefault="00D8196F" w:rsidP="00CE4B1D">
      <w:pPr>
        <w:pStyle w:val="BodyText"/>
        <w:jc w:val="both"/>
      </w:pPr>
      <w:r>
        <w:t xml:space="preserve">Among the bracket-invariant information, we introduce a new variable </w:t>
      </w:r>
      <w:proofErr w:type="spellStart"/>
      <w:r w:rsidRPr="00CE4B1D">
        <w:rPr>
          <w:i/>
          <w:iCs/>
        </w:rPr>
        <w:t>typta</w:t>
      </w:r>
      <w:r>
        <w:rPr>
          <w:i/>
          <w:iCs/>
        </w:rPr>
        <w:t>x</w:t>
      </w:r>
      <w:proofErr w:type="spellEnd"/>
      <w:r>
        <w:rPr>
          <w:i/>
          <w:iCs/>
        </w:rPr>
        <w:t xml:space="preserve"> </w:t>
      </w:r>
      <w:r>
        <w:t xml:space="preserve">to facilitate the users in recognizing whether a tax is lump-sum, flat, progressive, or progressive by brackets. The definition is based considering the number of brackets with positive marginal rates. </w:t>
      </w:r>
      <w:r w:rsidR="006E3443">
        <w:t xml:space="preserve">If we do not observe the full schedule but a specific country-source clarifies the nature of tax under assessment i.e., flat, or progressive, we are able to fill the </w:t>
      </w:r>
      <w:r w:rsidR="00D84FF8">
        <w:t xml:space="preserve">variable. </w:t>
      </w:r>
    </w:p>
    <w:p w14:paraId="4C4D3A3A" w14:textId="48B49ADF" w:rsidR="00C50210" w:rsidRDefault="00F700C4" w:rsidP="00CE4B1D">
      <w:pPr>
        <w:pStyle w:val="BodyText"/>
        <w:jc w:val="both"/>
      </w:pPr>
      <w:r>
        <w:t xml:space="preserve">Tax exemptions can vary in complexity and detail, and countries differ in how they offer reductions to the final tax bill (exemptions, deductions, rebates, credits, </w:t>
      </w:r>
      <w:r>
        <w:rPr>
          <w:i/>
          <w:iCs/>
        </w:rPr>
        <w:t>etc.</w:t>
      </w:r>
      <w:r>
        <w:t>). Unless differently specified, the exemption is considered as a pre-tax reduction of the tax base. The cases in which the exemption has a different nature</w:t>
      </w:r>
      <w:ins w:id="87" w:author="Luca Giangregorio [2]" w:date="2024-07-22T11:53:00Z">
        <w:r w:rsidR="00E73960">
          <w:t xml:space="preserve"> </w:t>
        </w:r>
      </w:ins>
      <w:ins w:id="88" w:author="Luca Giangregorio [2]" w:date="2024-07-22T11:52:00Z">
        <w:r w:rsidR="00E73960">
          <w:t>(</w:t>
        </w:r>
      </w:ins>
      <w:ins w:id="89" w:author="Luca Giangregorio [2]" w:date="2024-07-22T11:53:00Z">
        <w:r w:rsidR="00E73960">
          <w:t>e.g., tax credit as in the case of US)</w:t>
        </w:r>
      </w:ins>
      <w:r>
        <w:t xml:space="preserve"> </w:t>
      </w:r>
      <w:del w:id="90" w:author="Luca Giangregorio [2]" w:date="2024-07-22T11:53:00Z">
        <w:r w:rsidDel="00E73960">
          <w:delText xml:space="preserve">than a reduction of the tax base </w:delText>
        </w:r>
      </w:del>
      <w:r>
        <w:t xml:space="preserve">will be reported in the </w:t>
      </w:r>
      <w:commentRangeStart w:id="91"/>
      <w:r>
        <w:t xml:space="preserve">Note variable of metadata. </w:t>
      </w:r>
      <w:commentRangeEnd w:id="91"/>
      <w:r>
        <w:rPr>
          <w:rStyle w:val="CommentReference"/>
          <w:rFonts w:ascii="Times New Roman" w:hAnsi="Times New Roman" w:cs="Times New Roman"/>
          <w:color w:val="auto"/>
          <w:lang w:eastAsia="en-US"/>
        </w:rPr>
        <w:commentReference w:id="91"/>
      </w:r>
      <w:r w:rsidR="00C50210" w:rsidRPr="00C50210">
        <w:t xml:space="preserve"> </w:t>
      </w:r>
      <w:r w:rsidR="00C50210">
        <w:t>If a tax is levied, but there is no exemption, the variable exempt takes value zero. It may also happen that the tax is levied, but it exists a full exemption; in this case, exempt will take value -997 (</w:t>
      </w:r>
      <w:proofErr w:type="spellStart"/>
      <w:r w:rsidR="00C50210">
        <w:t>and_over</w:t>
      </w:r>
      <w:proofErr w:type="spellEnd"/>
      <w:r w:rsidR="00C50210">
        <w:t xml:space="preserve">). </w:t>
      </w:r>
    </w:p>
    <w:p w14:paraId="72901D4F" w14:textId="7E92880F" w:rsidR="00C50210" w:rsidRDefault="00C50210" w:rsidP="00CE4B1D">
      <w:pPr>
        <w:pStyle w:val="BodyText"/>
        <w:jc w:val="both"/>
      </w:pPr>
      <w:r>
        <w:t>The last two tax concepts invariant to brackets are the</w:t>
      </w:r>
      <w:r w:rsidR="001D341E">
        <w:t xml:space="preserve"> top rate –</w:t>
      </w:r>
      <w:r>
        <w:t xml:space="preserve"> </w:t>
      </w:r>
      <w:r w:rsidR="001D341E">
        <w:t xml:space="preserve">the </w:t>
      </w:r>
      <w:r>
        <w:t>marginal tax rate</w:t>
      </w:r>
      <w:r w:rsidR="001D341E">
        <w:t xml:space="preserve"> on the last bracket --</w:t>
      </w:r>
      <w:r>
        <w:t xml:space="preserve"> (</w:t>
      </w:r>
      <w:proofErr w:type="spellStart"/>
      <w:r>
        <w:t>toprat</w:t>
      </w:r>
      <w:proofErr w:type="spellEnd"/>
      <w:r>
        <w:t xml:space="preserve">) and the </w:t>
      </w:r>
      <w:r w:rsidR="00447DEB">
        <w:t xml:space="preserve">lower bound threshold above which </w:t>
      </w:r>
      <w:r w:rsidR="00447DEB" w:rsidRPr="00447DEB">
        <w:t xml:space="preserve">the top rate for the specified tax applies </w:t>
      </w:r>
      <w:r w:rsidR="00447DEB">
        <w:t>(</w:t>
      </w:r>
      <w:proofErr w:type="spellStart"/>
      <w:r w:rsidR="00447DEB">
        <w:t>toplbo</w:t>
      </w:r>
      <w:proofErr w:type="spellEnd"/>
      <w:r w:rsidR="00447DEB">
        <w:t xml:space="preserve">). When a tax exists, </w:t>
      </w:r>
      <w:proofErr w:type="spellStart"/>
      <w:r w:rsidR="00447DEB">
        <w:t>toprat</w:t>
      </w:r>
      <w:proofErr w:type="spellEnd"/>
      <w:r w:rsidR="00447DEB">
        <w:t xml:space="preserve"> typically takes positive values, unless a full exemption exists (zero </w:t>
      </w:r>
      <w:proofErr w:type="spellStart"/>
      <w:r w:rsidR="00447DEB">
        <w:t>toprate</w:t>
      </w:r>
      <w:proofErr w:type="spellEnd"/>
      <w:r w:rsidR="00447DEB">
        <w:t xml:space="preserve">). On the contrary, it takes value zero when tax is not levied. The same logic applies to the </w:t>
      </w:r>
      <w:proofErr w:type="spellStart"/>
      <w:r w:rsidR="00447DEB">
        <w:t>toplbo</w:t>
      </w:r>
      <w:proofErr w:type="spellEnd"/>
      <w:r w:rsidR="00447DEB">
        <w:t xml:space="preserve">. </w:t>
      </w:r>
    </w:p>
    <w:p w14:paraId="309FC046" w14:textId="77777777" w:rsidR="00447DEB" w:rsidRDefault="00447DEB" w:rsidP="00CE4B1D">
      <w:pPr>
        <w:pStyle w:val="BodyText"/>
        <w:jc w:val="both"/>
      </w:pPr>
    </w:p>
    <w:p w14:paraId="563F68BB" w14:textId="477E5BC4" w:rsidR="00C50210" w:rsidRDefault="00447DEB" w:rsidP="00CE4B1D">
      <w:pPr>
        <w:pStyle w:val="BodyText"/>
        <w:jc w:val="both"/>
      </w:pPr>
      <w:r>
        <w:t xml:space="preserve">5.2.5.2 Tax revenues </w:t>
      </w:r>
    </w:p>
    <w:p w14:paraId="762453E8" w14:textId="2B5336B4" w:rsidR="00D84FF8" w:rsidRDefault="00447DEB" w:rsidP="00CE4B1D">
      <w:pPr>
        <w:pStyle w:val="BodyText"/>
        <w:jc w:val="both"/>
      </w:pPr>
      <w:r>
        <w:t xml:space="preserve">Tax revenues </w:t>
      </w:r>
      <w:r w:rsidR="000B05D2">
        <w:t>correspond to the 4300 series of tax revenues</w:t>
      </w:r>
      <w:r>
        <w:t xml:space="preserve"> </w:t>
      </w:r>
      <w:r w:rsidR="000B05D2">
        <w:t>from</w:t>
      </w:r>
      <w:r>
        <w:t xml:space="preserve"> </w:t>
      </w:r>
      <w:r w:rsidR="000B05D2">
        <w:t xml:space="preserve">the </w:t>
      </w:r>
      <w:r w:rsidR="00A11C1E" w:rsidRPr="00A11C1E">
        <w:t>OECD Revenue Statistics Database</w:t>
      </w:r>
      <w:r w:rsidR="00A11C1E">
        <w:t xml:space="preserve"> </w:t>
      </w:r>
      <w:r w:rsidR="000B05D2">
        <w:t xml:space="preserve">of the </w:t>
      </w:r>
      <w:proofErr w:type="spellStart"/>
      <w:r w:rsidR="000B05D2" w:rsidRPr="000B05D2">
        <w:t>Organisation</w:t>
      </w:r>
      <w:proofErr w:type="spellEnd"/>
      <w:r w:rsidR="000B05D2" w:rsidRPr="000B05D2">
        <w:t xml:space="preserve"> for Economic Co-operation and Development (OECD) </w:t>
      </w:r>
      <w:r w:rsidR="000B05D2">
        <w:t xml:space="preserve">(downloaded July 12, 2024) </w:t>
      </w:r>
      <w:r>
        <w:t>and are reported in three different concepts: “</w:t>
      </w:r>
      <w:proofErr w:type="spellStart"/>
      <w:r>
        <w:t>revenu</w:t>
      </w:r>
      <w:proofErr w:type="spellEnd"/>
      <w:r>
        <w:t>”, for the EIG tax revenues in local currency units; “</w:t>
      </w:r>
      <w:proofErr w:type="spellStart"/>
      <w:r>
        <w:t>prorev</w:t>
      </w:r>
      <w:proofErr w:type="spellEnd"/>
      <w:r>
        <w:t xml:space="preserve">” </w:t>
      </w:r>
      <w:r w:rsidR="00784644">
        <w:t>stands for EIG tax revenues in percentage of total tax revenues; “</w:t>
      </w:r>
      <w:proofErr w:type="spellStart"/>
      <w:r w:rsidR="00784644">
        <w:t>revgdp</w:t>
      </w:r>
      <w:proofErr w:type="spellEnd"/>
      <w:r w:rsidR="00784644">
        <w:t xml:space="preserve">” for the EIG tax revenues in percentage of GDP. </w:t>
      </w:r>
    </w:p>
    <w:p w14:paraId="277B6F54" w14:textId="238AF9D3" w:rsidR="00C50210" w:rsidRDefault="008C468F" w:rsidP="00CE4B1D">
      <w:pPr>
        <w:pStyle w:val="BodyText"/>
        <w:jc w:val="both"/>
      </w:pPr>
      <w:proofErr w:type="spellStart"/>
      <w:r>
        <w:lastRenderedPageBreak/>
        <w:t>Revnues</w:t>
      </w:r>
      <w:proofErr w:type="spellEnd"/>
      <w:r>
        <w:t xml:space="preserve"> information are available since 1965 on for most of the OECD countries. </w:t>
      </w:r>
    </w:p>
    <w:p w14:paraId="26604C65" w14:textId="77777777" w:rsidR="008C468F" w:rsidRDefault="008C468F" w:rsidP="00CE4B1D">
      <w:pPr>
        <w:pStyle w:val="BodyText"/>
        <w:jc w:val="both"/>
      </w:pPr>
    </w:p>
    <w:p w14:paraId="07CCE266" w14:textId="6DC1E78F" w:rsidR="00784644" w:rsidRPr="00D81458" w:rsidRDefault="00784644" w:rsidP="00CE4B1D">
      <w:pPr>
        <w:pStyle w:val="BodyText"/>
        <w:jc w:val="both"/>
      </w:pPr>
      <w:r>
        <w:t>5.2.5.3</w:t>
      </w:r>
      <w:r w:rsidR="008C468F">
        <w:t xml:space="preserve"> Tax Schedules</w:t>
      </w:r>
    </w:p>
    <w:p w14:paraId="218059CA" w14:textId="77777777" w:rsidR="008C468F" w:rsidRDefault="008C468F" w:rsidP="00CE4B1D">
      <w:pPr>
        <w:pStyle w:val="FirstParagraph"/>
        <w:jc w:val="both"/>
      </w:pPr>
      <w:r>
        <w:t>When full tax schedule is available, it is identified by a set of ascending tax brackets. These are a combination of three concepts: adjusted lower bound (</w:t>
      </w:r>
      <w:proofErr w:type="spellStart"/>
      <w:r>
        <w:t>adjlbo</w:t>
      </w:r>
      <w:proofErr w:type="spellEnd"/>
      <w:r>
        <w:t>), adjusted upper bound (</w:t>
      </w:r>
      <w:proofErr w:type="spellStart"/>
      <w:r>
        <w:t>adjbo</w:t>
      </w:r>
      <w:proofErr w:type="spellEnd"/>
      <w:r>
        <w:t>), and adjusted marginal rates (</w:t>
      </w:r>
      <w:proofErr w:type="spellStart"/>
      <w:r>
        <w:t>adjmrt</w:t>
      </w:r>
      <w:proofErr w:type="spellEnd"/>
      <w:r>
        <w:t xml:space="preserve">). Therefore, each bracket identifies the amount of transfer above the </w:t>
      </w:r>
      <w:proofErr w:type="spellStart"/>
      <w:r>
        <w:t>adjlbo</w:t>
      </w:r>
      <w:proofErr w:type="spellEnd"/>
      <w:r>
        <w:t xml:space="preserve"> and below the </w:t>
      </w:r>
      <w:proofErr w:type="spellStart"/>
      <w:r>
        <w:t>adjbo</w:t>
      </w:r>
      <w:proofErr w:type="spellEnd"/>
      <w:r>
        <w:t xml:space="preserve"> to which the </w:t>
      </w:r>
      <w:proofErr w:type="spellStart"/>
      <w:r>
        <w:t>adjmrt</w:t>
      </w:r>
      <w:proofErr w:type="spellEnd"/>
      <w:r>
        <w:t xml:space="preserve"> applies. </w:t>
      </w:r>
    </w:p>
    <w:p w14:paraId="62F0AF24" w14:textId="4D6A749C" w:rsidR="00C90D34" w:rsidRDefault="008C468F" w:rsidP="00CE4B1D">
      <w:pPr>
        <w:pStyle w:val="FirstParagraph"/>
        <w:jc w:val="both"/>
      </w:pPr>
      <w:r>
        <w:t>Each bracket corresponds to a single GEO-year-</w:t>
      </w:r>
      <w:proofErr w:type="spellStart"/>
      <w:r>
        <w:t>varcode</w:t>
      </w:r>
      <w:proofErr w:type="spellEnd"/>
      <w:r>
        <w:t xml:space="preserve"> combination and is identified by the last two digits of the </w:t>
      </w:r>
      <w:proofErr w:type="spellStart"/>
      <w:r>
        <w:t>varcode</w:t>
      </w:r>
      <w:proofErr w:type="spellEnd"/>
      <w:r>
        <w:t xml:space="preserve">. </w:t>
      </w:r>
    </w:p>
    <w:p w14:paraId="7951F84D" w14:textId="5A21B698" w:rsidR="008C468F" w:rsidRDefault="00115B0A" w:rsidP="00CE4B1D">
      <w:pPr>
        <w:pStyle w:val="BodyText"/>
        <w:jc w:val="both"/>
      </w:pPr>
      <w:r>
        <w:t>Unless the tax is flat, t</w:t>
      </w:r>
      <w:r w:rsidR="008C468F">
        <w:t xml:space="preserve">he schedules are typically cumulative in structure, such that the rate in a bracket that corresponds to a wealth transfer value only applies to the proportion of the transfer that is greater than the highest amount in the previous bracket. That is, if the transfer amount excesses the previous tax bracket by one currency unit, the higher tax rate (of the following bracket) only applies to one currency unit. </w:t>
      </w:r>
    </w:p>
    <w:p w14:paraId="1557FF69" w14:textId="7F86A675" w:rsidR="00115B0A" w:rsidRDefault="00115B0A" w:rsidP="00CE4B1D">
      <w:pPr>
        <w:pStyle w:val="FirstParagraph"/>
        <w:jc w:val="both"/>
      </w:pPr>
      <w:r>
        <w:t xml:space="preserve">We adjust the schedules to make them more comparable across countries. In particular, we modify the statutory schedule of each country to include the exemption as a first tax bracket with a zero marginal rate. Furthermore, we convert the bounds of the brackets to the most recent </w:t>
      </w:r>
      <w:commentRangeStart w:id="92"/>
      <w:r>
        <w:t xml:space="preserve">local currency units </w:t>
      </w:r>
      <w:commentRangeEnd w:id="92"/>
      <w:r>
        <w:rPr>
          <w:rStyle w:val="CommentReference"/>
          <w:rFonts w:ascii="Times New Roman" w:hAnsi="Times New Roman" w:cs="Times New Roman"/>
          <w:color w:val="auto"/>
          <w:lang w:eastAsia="en-US"/>
        </w:rPr>
        <w:commentReference w:id="92"/>
      </w:r>
      <w:r>
        <w:t xml:space="preserve"> (“</w:t>
      </w:r>
      <w:proofErr w:type="spellStart"/>
      <w:r>
        <w:t>curren</w:t>
      </w:r>
      <w:proofErr w:type="spellEnd"/>
      <w:r>
        <w:t>”)</w:t>
      </w:r>
      <w:r w:rsidR="000B05D2">
        <w:t>, and merge the brackets with the same marginal rate to obtain the effective number of brackets.</w:t>
      </w:r>
      <w:r>
        <w:t xml:space="preserve"> </w:t>
      </w:r>
      <w:ins w:id="93" w:author="Luca Giangregorio [2]" w:date="2024-07-25T17:59:00Z">
        <w:r w:rsidR="00C325A5">
          <w:t>It is important to note that if the country levies a tax but</w:t>
        </w:r>
      </w:ins>
      <w:ins w:id="94" w:author="Luca Giangregorio [2]" w:date="2024-07-25T18:00:00Z">
        <w:r w:rsidR="00C325A5">
          <w:t xml:space="preserve"> applies a full exemption for direct heirs, we then follow the “economic effectiveness” and adjust the status and corresponding tax schedule to be equivalent to </w:t>
        </w:r>
      </w:ins>
      <w:ins w:id="95" w:author="Luca Giangregorio [2]" w:date="2024-07-25T18:01:00Z">
        <w:r w:rsidR="00C325A5">
          <w:t xml:space="preserve">a no-tax scenario. </w:t>
        </w:r>
      </w:ins>
    </w:p>
    <w:p w14:paraId="45A6BE4D" w14:textId="05A4FB43" w:rsidR="00115B0A" w:rsidRPr="00115B0A" w:rsidRDefault="00115B0A" w:rsidP="00CE4B1D">
      <w:pPr>
        <w:pStyle w:val="BodyText"/>
        <w:jc w:val="both"/>
      </w:pPr>
      <w:r>
        <w:t xml:space="preserve">In the case the exemption is a reduction of the tax base, the adjustment consists in a shift </w:t>
      </w:r>
      <w:r w:rsidR="005753C2">
        <w:t xml:space="preserve">of the tax brackets equivalent to the amount of the exemption. Differently, when the exemption is a tax credit or a deduction, the adjustment consists in cutting the tax schedules below the exemption threshold. </w:t>
      </w:r>
    </w:p>
    <w:p w14:paraId="6BEE25CD" w14:textId="25F1C0B4" w:rsidR="00115B0A" w:rsidRDefault="00115B0A" w:rsidP="00CE4B1D">
      <w:pPr>
        <w:pStyle w:val="BodyText"/>
        <w:jc w:val="both"/>
      </w:pPr>
      <w:r>
        <w:t xml:space="preserve">For instance, consider the U.S. federal estate tax: The statutory schedule contains a progressive schedule, but because the exemption deduction is so high (nearly 13 million USD as of 2023), every bracket but the last is effectively within the deduction range. Therefore (assuming no other deductions or credits </w:t>
      </w:r>
      <w:commentRangeStart w:id="96"/>
      <w:r>
        <w:t>apply), all amounts below (and many above) the last bracket would yield a final tax bill of zero. The result is a flat tax rate that applies to relatively large estates of several million dollars.</w:t>
      </w:r>
      <w:commentRangeEnd w:id="96"/>
      <w:r w:rsidR="005753C2">
        <w:rPr>
          <w:rStyle w:val="CommentReference"/>
          <w:rFonts w:ascii="Times New Roman" w:hAnsi="Times New Roman" w:cs="Times New Roman"/>
          <w:color w:val="auto"/>
          <w:lang w:eastAsia="en-US"/>
        </w:rPr>
        <w:commentReference w:id="96"/>
      </w:r>
    </w:p>
    <w:p w14:paraId="1AB1CDB2" w14:textId="77777777" w:rsidR="00C90D34" w:rsidRDefault="00C90D34" w:rsidP="00CE4B1D">
      <w:pPr>
        <w:pStyle w:val="FirstParagraph"/>
        <w:jc w:val="both"/>
      </w:pPr>
    </w:p>
    <w:p w14:paraId="491EF90F" w14:textId="77777777" w:rsidR="00447DEB" w:rsidRDefault="00447DEB" w:rsidP="00CE4B1D">
      <w:pPr>
        <w:pStyle w:val="BodyText"/>
        <w:jc w:val="both"/>
      </w:pPr>
      <w:r>
        <w:t xml:space="preserve">All the concepts described above are summarized in the Table here below. </w:t>
      </w:r>
    </w:p>
    <w:p w14:paraId="004AAC75" w14:textId="1E4BDE3A" w:rsidR="00C90D34" w:rsidRDefault="00447DEB" w:rsidP="00CE4B1D">
      <w:pPr>
        <w:pStyle w:val="BodyText"/>
        <w:jc w:val="both"/>
      </w:pPr>
      <w:r w:rsidRPr="00D81458">
        <w:t xml:space="preserve">Compared to version 1, </w:t>
      </w:r>
      <w:r>
        <w:t>all the concepts have been renamed. Furthermore, the variable “</w:t>
      </w:r>
      <w:proofErr w:type="spellStart"/>
      <w:r>
        <w:t>curren</w:t>
      </w:r>
      <w:proofErr w:type="spellEnd"/>
      <w:r>
        <w:t xml:space="preserve">” (currency) is now reported with the corresponding ISO code to avoid any string values. </w:t>
      </w:r>
    </w:p>
    <w:p w14:paraId="03E18F28" w14:textId="78335E84" w:rsidR="00360671" w:rsidRDefault="00360671" w:rsidP="00CE4B1D">
      <w:pPr>
        <w:pStyle w:val="BodyText"/>
        <w:jc w:val="both"/>
      </w:pPr>
    </w:p>
    <w:p w14:paraId="7F3DB1E4" w14:textId="77777777" w:rsidR="00360671" w:rsidRDefault="00000000" w:rsidP="00CE4B1D">
      <w:pPr>
        <w:pStyle w:val="TableCaption"/>
        <w:spacing w:before="60" w:after="60"/>
        <w:ind w:left="60" w:right="60"/>
        <w:jc w:val="both"/>
      </w:pPr>
      <w:r>
        <w:lastRenderedPageBreak/>
        <w:t>Estate, Inheritance, and Gift Tax Variable Definitions</w:t>
      </w:r>
    </w:p>
    <w:tbl>
      <w:tblPr>
        <w:tblStyle w:val="TableNormal1"/>
        <w:tblW w:w="11488" w:type="dxa"/>
        <w:tblInd w:w="-11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55"/>
        <w:gridCol w:w="2095"/>
        <w:gridCol w:w="7938"/>
      </w:tblGrid>
      <w:tr w:rsidR="00360671" w14:paraId="70EC3A86" w14:textId="77777777">
        <w:trPr>
          <w:trHeight w:val="479"/>
          <w:tblHeader/>
        </w:trPr>
        <w:tc>
          <w:tcPr>
            <w:tcW w:w="1455"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7CDE7927" w14:textId="77777777" w:rsidR="00360671" w:rsidRDefault="00000000" w:rsidP="00CE4B1D">
            <w:pPr>
              <w:pStyle w:val="Corpo"/>
              <w:spacing w:before="100" w:after="100"/>
              <w:ind w:left="100" w:right="100"/>
              <w:jc w:val="both"/>
            </w:pPr>
            <w:r>
              <w:rPr>
                <w:rFonts w:ascii="Helvetica" w:hAnsi="Helvetica"/>
                <w:sz w:val="22"/>
                <w:szCs w:val="22"/>
              </w:rPr>
              <w:t>Code</w:t>
            </w:r>
          </w:p>
        </w:tc>
        <w:tc>
          <w:tcPr>
            <w:tcW w:w="2095" w:type="dxa"/>
            <w:tcBorders>
              <w:top w:val="single" w:sz="12" w:space="0" w:color="666666"/>
              <w:left w:val="nil"/>
              <w:bottom w:val="single" w:sz="12" w:space="0" w:color="666666"/>
              <w:right w:val="nil"/>
            </w:tcBorders>
            <w:shd w:val="clear" w:color="auto" w:fill="FFFFFF"/>
            <w:tcMar>
              <w:top w:w="80" w:type="dxa"/>
              <w:left w:w="180" w:type="dxa"/>
              <w:bottom w:w="80" w:type="dxa"/>
              <w:right w:w="180" w:type="dxa"/>
            </w:tcMar>
            <w:vAlign w:val="center"/>
          </w:tcPr>
          <w:p w14:paraId="7DDABAC9" w14:textId="77777777" w:rsidR="00360671" w:rsidRDefault="00000000" w:rsidP="00CE4B1D">
            <w:pPr>
              <w:pStyle w:val="Corpo"/>
              <w:spacing w:before="100" w:after="100"/>
              <w:ind w:left="100" w:right="100"/>
              <w:jc w:val="both"/>
            </w:pPr>
            <w:r>
              <w:rPr>
                <w:rFonts w:ascii="Helvetica" w:hAnsi="Helvetica"/>
                <w:sz w:val="22"/>
                <w:szCs w:val="22"/>
              </w:rPr>
              <w:t>Label</w:t>
            </w:r>
          </w:p>
        </w:tc>
        <w:tc>
          <w:tcPr>
            <w:tcW w:w="7938" w:type="dxa"/>
            <w:tcBorders>
              <w:top w:val="single" w:sz="12" w:space="0" w:color="666666"/>
              <w:left w:val="nil"/>
              <w:bottom w:val="single" w:sz="12" w:space="0" w:color="666666"/>
              <w:right w:val="nil"/>
            </w:tcBorders>
            <w:shd w:val="clear" w:color="auto" w:fill="FFFFFF"/>
          </w:tcPr>
          <w:p w14:paraId="4B3CA755" w14:textId="77777777" w:rsidR="00360671" w:rsidRDefault="00000000" w:rsidP="00CE4B1D">
            <w:pPr>
              <w:pStyle w:val="Corpo"/>
              <w:spacing w:before="100" w:after="100"/>
              <w:ind w:left="100" w:right="100"/>
              <w:jc w:val="both"/>
              <w:rPr>
                <w:rFonts w:ascii="Helvetica" w:hAnsi="Helvetica"/>
                <w:sz w:val="22"/>
                <w:szCs w:val="22"/>
              </w:rPr>
            </w:pPr>
            <w:r>
              <w:rPr>
                <w:rFonts w:ascii="Helvetica" w:hAnsi="Helvetica"/>
                <w:sz w:val="22"/>
                <w:szCs w:val="22"/>
              </w:rPr>
              <w:t>Description</w:t>
            </w:r>
          </w:p>
        </w:tc>
      </w:tr>
      <w:tr w:rsidR="00360671" w14:paraId="12E30E47" w14:textId="77777777">
        <w:tblPrEx>
          <w:shd w:val="clear" w:color="auto" w:fill="CED7E7"/>
        </w:tblPrEx>
        <w:trPr>
          <w:trHeight w:val="484"/>
        </w:trPr>
        <w:tc>
          <w:tcPr>
            <w:tcW w:w="1455"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318E0DEF" w14:textId="77777777" w:rsidR="00360671" w:rsidRDefault="00000000" w:rsidP="00CE4B1D">
            <w:pPr>
              <w:pStyle w:val="Corpo"/>
              <w:spacing w:before="100" w:after="100"/>
              <w:ind w:left="100" w:right="100"/>
              <w:jc w:val="both"/>
            </w:pPr>
            <w:proofErr w:type="spellStart"/>
            <w:r>
              <w:rPr>
                <w:rFonts w:ascii="Helvetica" w:hAnsi="Helvetica"/>
                <w:sz w:val="22"/>
                <w:szCs w:val="22"/>
              </w:rPr>
              <w:t>revenu</w:t>
            </w:r>
            <w:proofErr w:type="spellEnd"/>
          </w:p>
        </w:tc>
        <w:tc>
          <w:tcPr>
            <w:tcW w:w="2095" w:type="dxa"/>
            <w:tcBorders>
              <w:top w:val="single" w:sz="12" w:space="0" w:color="666666"/>
              <w:left w:val="nil"/>
              <w:bottom w:val="nil"/>
              <w:right w:val="nil"/>
            </w:tcBorders>
            <w:shd w:val="clear" w:color="auto" w:fill="FFFFFF"/>
            <w:tcMar>
              <w:top w:w="80" w:type="dxa"/>
              <w:left w:w="180" w:type="dxa"/>
              <w:bottom w:w="80" w:type="dxa"/>
              <w:right w:w="180" w:type="dxa"/>
            </w:tcMar>
            <w:vAlign w:val="center"/>
          </w:tcPr>
          <w:p w14:paraId="31B948FD" w14:textId="77777777" w:rsidR="00360671" w:rsidRDefault="00000000" w:rsidP="00CE4B1D">
            <w:pPr>
              <w:pStyle w:val="Corpo"/>
              <w:spacing w:before="100" w:after="100"/>
              <w:ind w:left="100" w:right="100"/>
              <w:jc w:val="both"/>
            </w:pPr>
            <w:r>
              <w:rPr>
                <w:rFonts w:ascii="Helvetica" w:hAnsi="Helvetica"/>
                <w:sz w:val="22"/>
                <w:szCs w:val="22"/>
              </w:rPr>
              <w:t>Total Revenue from Tax</w:t>
            </w:r>
          </w:p>
        </w:tc>
        <w:tc>
          <w:tcPr>
            <w:tcW w:w="7938" w:type="dxa"/>
            <w:tcBorders>
              <w:top w:val="single" w:sz="12" w:space="0" w:color="666666"/>
              <w:left w:val="nil"/>
              <w:bottom w:val="nil"/>
              <w:right w:val="nil"/>
            </w:tcBorders>
            <w:shd w:val="clear" w:color="auto" w:fill="FFFFFF"/>
          </w:tcPr>
          <w:p w14:paraId="2C31F079"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Total revenue from the specified tax at all government levels in local currency units.</w:t>
            </w:r>
          </w:p>
        </w:tc>
      </w:tr>
      <w:tr w:rsidR="00360671" w14:paraId="3E5EACDC"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2BA775BD" w14:textId="77777777" w:rsidR="00360671" w:rsidRDefault="00000000" w:rsidP="00CE4B1D">
            <w:pPr>
              <w:pStyle w:val="Corpo"/>
              <w:spacing w:before="100" w:after="100"/>
              <w:ind w:left="100" w:right="100"/>
              <w:jc w:val="both"/>
            </w:pPr>
            <w:proofErr w:type="spellStart"/>
            <w:r>
              <w:rPr>
                <w:rFonts w:ascii="Helvetica" w:hAnsi="Helvetica"/>
                <w:sz w:val="22"/>
                <w:szCs w:val="22"/>
              </w:rPr>
              <w:t>prorev</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525C9320" w14:textId="77777777" w:rsidR="00360671" w:rsidRDefault="00000000" w:rsidP="00CE4B1D">
            <w:pPr>
              <w:pStyle w:val="Corpo"/>
              <w:spacing w:before="100" w:after="100"/>
              <w:ind w:left="100" w:right="100"/>
              <w:jc w:val="both"/>
            </w:pPr>
            <w:r>
              <w:rPr>
                <w:rFonts w:ascii="Helvetica" w:hAnsi="Helvetica"/>
                <w:sz w:val="22"/>
                <w:szCs w:val="22"/>
              </w:rPr>
              <w:t>Total Revenue from Tax as % of Total Tax Revenue</w:t>
            </w:r>
          </w:p>
        </w:tc>
        <w:tc>
          <w:tcPr>
            <w:tcW w:w="7938" w:type="dxa"/>
            <w:tcBorders>
              <w:top w:val="nil"/>
              <w:left w:val="nil"/>
              <w:bottom w:val="nil"/>
              <w:right w:val="nil"/>
            </w:tcBorders>
            <w:shd w:val="clear" w:color="auto" w:fill="FFFFFF"/>
          </w:tcPr>
          <w:p w14:paraId="448506B2"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Total revenue from the specified tax as a percentage of total tax revenue in the selected sector.</w:t>
            </w:r>
          </w:p>
        </w:tc>
      </w:tr>
      <w:tr w:rsidR="00360671" w14:paraId="6ACFC386" w14:textId="77777777">
        <w:tblPrEx>
          <w:shd w:val="clear" w:color="auto" w:fill="CED7E7"/>
        </w:tblPrEx>
        <w:trPr>
          <w:trHeight w:val="456"/>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511A57BA" w14:textId="77777777" w:rsidR="00360671" w:rsidRDefault="00000000" w:rsidP="00CE4B1D">
            <w:pPr>
              <w:pStyle w:val="Corpo"/>
              <w:spacing w:before="100" w:after="100"/>
              <w:ind w:left="100" w:right="100"/>
              <w:jc w:val="both"/>
            </w:pPr>
            <w:proofErr w:type="spellStart"/>
            <w:r>
              <w:rPr>
                <w:rFonts w:ascii="Helvetica" w:hAnsi="Helvetica"/>
                <w:sz w:val="22"/>
                <w:szCs w:val="22"/>
              </w:rPr>
              <w:t>revgdp</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7AA4524F" w14:textId="77777777" w:rsidR="00360671" w:rsidRDefault="00000000" w:rsidP="00CE4B1D">
            <w:pPr>
              <w:pStyle w:val="Corpo"/>
              <w:spacing w:before="100" w:after="100"/>
              <w:ind w:left="100" w:right="100"/>
              <w:jc w:val="both"/>
            </w:pPr>
            <w:r>
              <w:rPr>
                <w:rFonts w:ascii="Helvetica" w:hAnsi="Helvetica"/>
                <w:sz w:val="22"/>
                <w:szCs w:val="22"/>
              </w:rPr>
              <w:t>Total Revenue from Tax as % of Gross Domestic Product</w:t>
            </w:r>
          </w:p>
        </w:tc>
        <w:tc>
          <w:tcPr>
            <w:tcW w:w="7938" w:type="dxa"/>
            <w:tcBorders>
              <w:top w:val="nil"/>
              <w:left w:val="nil"/>
              <w:bottom w:val="nil"/>
              <w:right w:val="nil"/>
            </w:tcBorders>
            <w:shd w:val="clear" w:color="auto" w:fill="FFFFFF"/>
          </w:tcPr>
          <w:p w14:paraId="0CF69571"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Total revenue from the specified tax as a percentage of GDP in the selected sector.</w:t>
            </w:r>
          </w:p>
        </w:tc>
      </w:tr>
      <w:tr w:rsidR="00360671" w14:paraId="248B14B2" w14:textId="77777777">
        <w:tblPrEx>
          <w:shd w:val="clear" w:color="auto" w:fill="CED7E7"/>
        </w:tblPrEx>
        <w:trPr>
          <w:trHeight w:val="453"/>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3F8CE3B7" w14:textId="77777777" w:rsidR="00360671" w:rsidRDefault="00000000" w:rsidP="00CE4B1D">
            <w:pPr>
              <w:pStyle w:val="Corpo"/>
              <w:spacing w:before="100" w:after="100"/>
              <w:ind w:left="100" w:right="100"/>
              <w:jc w:val="both"/>
            </w:pPr>
            <w:proofErr w:type="spellStart"/>
            <w:r>
              <w:rPr>
                <w:rFonts w:ascii="Helvetica" w:hAnsi="Helvetica"/>
                <w:sz w:val="22"/>
                <w:szCs w:val="22"/>
              </w:rPr>
              <w:t>adjlbo</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1B08BD06" w14:textId="77777777" w:rsidR="00360671" w:rsidRDefault="00000000" w:rsidP="00CE4B1D">
            <w:pPr>
              <w:pStyle w:val="Corpo"/>
              <w:spacing w:before="100" w:after="100"/>
              <w:ind w:left="100" w:right="100"/>
              <w:jc w:val="both"/>
            </w:pPr>
            <w:r>
              <w:rPr>
                <w:rFonts w:ascii="Helvetica" w:hAnsi="Helvetica"/>
                <w:sz w:val="22"/>
                <w:szCs w:val="22"/>
              </w:rPr>
              <w:t>Lower Bound for Exemption-adjusted Tax Bracket</w:t>
            </w:r>
          </w:p>
        </w:tc>
        <w:tc>
          <w:tcPr>
            <w:tcW w:w="7938" w:type="dxa"/>
            <w:tcBorders>
              <w:top w:val="nil"/>
              <w:left w:val="nil"/>
              <w:bottom w:val="nil"/>
              <w:right w:val="nil"/>
            </w:tcBorders>
            <w:shd w:val="clear" w:color="auto" w:fill="FFFFFF"/>
          </w:tcPr>
          <w:p w14:paraId="394844FB"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value of tax base over which the tax rate applies in local currency units, adjusted to include the exemption amount in the tax schedule as a zero rate bracket, if needed.</w:t>
            </w:r>
          </w:p>
        </w:tc>
      </w:tr>
      <w:tr w:rsidR="00360671" w14:paraId="30C724A3"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06A5BD65" w14:textId="77777777" w:rsidR="00360671" w:rsidRDefault="00000000" w:rsidP="00CE4B1D">
            <w:pPr>
              <w:pStyle w:val="Corpo"/>
              <w:spacing w:before="100" w:after="100"/>
              <w:ind w:left="100" w:right="100"/>
              <w:jc w:val="both"/>
            </w:pPr>
            <w:proofErr w:type="spellStart"/>
            <w:r>
              <w:rPr>
                <w:rFonts w:ascii="Helvetica" w:hAnsi="Helvetica"/>
                <w:sz w:val="22"/>
                <w:szCs w:val="22"/>
              </w:rPr>
              <w:t>adjubo</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1F5F7F2B" w14:textId="77777777" w:rsidR="00360671" w:rsidRDefault="00000000" w:rsidP="00CE4B1D">
            <w:pPr>
              <w:pStyle w:val="Corpo"/>
              <w:spacing w:before="100" w:after="100"/>
              <w:ind w:left="100" w:right="100"/>
              <w:jc w:val="both"/>
            </w:pPr>
            <w:r>
              <w:rPr>
                <w:rFonts w:ascii="Helvetica" w:hAnsi="Helvetica"/>
                <w:sz w:val="22"/>
                <w:szCs w:val="22"/>
              </w:rPr>
              <w:t>Upper Bound for Exemption-adjusted Tax Bracket</w:t>
            </w:r>
          </w:p>
        </w:tc>
        <w:tc>
          <w:tcPr>
            <w:tcW w:w="7938" w:type="dxa"/>
            <w:tcBorders>
              <w:top w:val="nil"/>
              <w:left w:val="nil"/>
              <w:bottom w:val="nil"/>
              <w:right w:val="nil"/>
            </w:tcBorders>
            <w:shd w:val="clear" w:color="auto" w:fill="FFFFFF"/>
          </w:tcPr>
          <w:p w14:paraId="2D9E664B"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highest tax base value for which the tax rate applies in local currency units, adjusted to include the exemption amount in the tax schedule as a zero rate bracket, if needed. It takes value -997 for the highest bracket if the interval is open.</w:t>
            </w:r>
          </w:p>
        </w:tc>
      </w:tr>
      <w:tr w:rsidR="00360671" w14:paraId="28D06372"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62D54F70" w14:textId="77777777" w:rsidR="00360671" w:rsidRDefault="00000000" w:rsidP="00CE4B1D">
            <w:pPr>
              <w:pStyle w:val="Corpo"/>
              <w:spacing w:before="100" w:after="100"/>
              <w:ind w:left="100" w:right="100"/>
              <w:jc w:val="both"/>
            </w:pPr>
            <w:proofErr w:type="spellStart"/>
            <w:r>
              <w:rPr>
                <w:rFonts w:ascii="Helvetica" w:hAnsi="Helvetica"/>
                <w:sz w:val="22"/>
                <w:szCs w:val="22"/>
              </w:rPr>
              <w:t>adjmrt</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2C556DCE" w14:textId="77777777" w:rsidR="00360671" w:rsidRDefault="00000000" w:rsidP="00CE4B1D">
            <w:pPr>
              <w:pStyle w:val="Corpo"/>
              <w:spacing w:before="100" w:after="100"/>
              <w:ind w:left="100" w:right="100"/>
              <w:jc w:val="both"/>
            </w:pPr>
            <w:r>
              <w:rPr>
                <w:rFonts w:ascii="Helvetica" w:hAnsi="Helvetica"/>
                <w:sz w:val="22"/>
                <w:szCs w:val="22"/>
              </w:rPr>
              <w:t>Marginal Rate for Exemption-adjusted Tax Bracket</w:t>
            </w:r>
          </w:p>
        </w:tc>
        <w:tc>
          <w:tcPr>
            <w:tcW w:w="7938" w:type="dxa"/>
            <w:tcBorders>
              <w:top w:val="nil"/>
              <w:left w:val="nil"/>
              <w:bottom w:val="nil"/>
              <w:right w:val="nil"/>
            </w:tcBorders>
            <w:shd w:val="clear" w:color="auto" w:fill="FFFFFF"/>
          </w:tcPr>
          <w:p w14:paraId="646243D0"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rate of taxation on tax base values between the bracket lower bound and the bracket upper bound, adjusted to include the exemption amount in the tax schedule as a zero rate bracket, if needed.  It is reported as zero in case the tax is not levied and for the exemption bracket.</w:t>
            </w:r>
          </w:p>
        </w:tc>
      </w:tr>
      <w:tr w:rsidR="00360671" w14:paraId="1F0C447A" w14:textId="77777777">
        <w:tblPrEx>
          <w:shd w:val="clear" w:color="auto" w:fill="CED7E7"/>
        </w:tblPrEx>
        <w:trPr>
          <w:trHeight w:val="455"/>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5D83E0EF" w14:textId="77777777" w:rsidR="00360671" w:rsidRDefault="00000000" w:rsidP="00CE4B1D">
            <w:pPr>
              <w:pStyle w:val="Corpo"/>
              <w:spacing w:before="100" w:after="100"/>
              <w:ind w:left="100" w:right="100"/>
              <w:jc w:val="both"/>
            </w:pPr>
            <w:proofErr w:type="spellStart"/>
            <w:r>
              <w:rPr>
                <w:rFonts w:ascii="Helvetica" w:hAnsi="Helvetica"/>
                <w:sz w:val="22"/>
                <w:szCs w:val="22"/>
              </w:rPr>
              <w:t>curren</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27590678" w14:textId="77777777" w:rsidR="00360671" w:rsidRDefault="00000000" w:rsidP="00CE4B1D">
            <w:pPr>
              <w:pStyle w:val="Corpo"/>
              <w:spacing w:before="100" w:after="100"/>
              <w:ind w:left="100" w:right="100"/>
              <w:jc w:val="both"/>
            </w:pPr>
            <w:r>
              <w:rPr>
                <w:rFonts w:ascii="Helvetica" w:hAnsi="Helvetica"/>
                <w:sz w:val="22"/>
                <w:szCs w:val="22"/>
              </w:rPr>
              <w:t>Currency</w:t>
            </w:r>
          </w:p>
        </w:tc>
        <w:tc>
          <w:tcPr>
            <w:tcW w:w="7938" w:type="dxa"/>
            <w:tcBorders>
              <w:top w:val="nil"/>
              <w:left w:val="nil"/>
              <w:bottom w:val="nil"/>
              <w:right w:val="nil"/>
            </w:tcBorders>
            <w:shd w:val="clear" w:color="auto" w:fill="FFFFFF"/>
          </w:tcPr>
          <w:p w14:paraId="1D59F4AD"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ISO4217 numeric code of the in local currency units in which the monetary values are reported.</w:t>
            </w:r>
          </w:p>
        </w:tc>
      </w:tr>
      <w:tr w:rsidR="00360671" w14:paraId="71F72A32"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34ABB591" w14:textId="77777777" w:rsidR="00360671" w:rsidRDefault="00000000" w:rsidP="00CE4B1D">
            <w:pPr>
              <w:pStyle w:val="Corpo"/>
              <w:spacing w:before="100" w:after="100"/>
              <w:ind w:left="100" w:right="100"/>
              <w:jc w:val="both"/>
            </w:pPr>
            <w:r>
              <w:rPr>
                <w:rFonts w:ascii="Helvetica" w:hAnsi="Helvetica"/>
                <w:sz w:val="22"/>
                <w:szCs w:val="22"/>
              </w:rPr>
              <w:t>status</w:t>
            </w:r>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3A614CD3" w14:textId="77777777" w:rsidR="00360671" w:rsidRDefault="00000000" w:rsidP="00CE4B1D">
            <w:pPr>
              <w:pStyle w:val="Corpo"/>
              <w:spacing w:before="100" w:after="100"/>
              <w:ind w:left="100" w:right="100"/>
              <w:jc w:val="both"/>
            </w:pPr>
            <w:r>
              <w:rPr>
                <w:rFonts w:ascii="Helvetica" w:hAnsi="Helvetica"/>
                <w:sz w:val="22"/>
                <w:szCs w:val="22"/>
              </w:rPr>
              <w:t>Tax Indicator</w:t>
            </w:r>
          </w:p>
        </w:tc>
        <w:tc>
          <w:tcPr>
            <w:tcW w:w="7938" w:type="dxa"/>
            <w:tcBorders>
              <w:top w:val="nil"/>
              <w:left w:val="nil"/>
              <w:bottom w:val="nil"/>
              <w:right w:val="nil"/>
            </w:tcBorders>
            <w:shd w:val="clear" w:color="auto" w:fill="FFFFFF"/>
          </w:tcPr>
          <w:p w14:paraId="41CD09A1" w14:textId="77777777" w:rsidR="00360671" w:rsidRDefault="00000000" w:rsidP="00CE4B1D">
            <w:pPr>
              <w:jc w:val="both"/>
              <w:rPr>
                <w:rFonts w:ascii="Calibri" w:hAnsi="Calibri" w:cs="Calibri"/>
                <w:color w:val="000000"/>
                <w:sz w:val="22"/>
                <w:szCs w:val="22"/>
                <w:lang w:val="it-IT" w:eastAsia="it-IT"/>
              </w:rPr>
            </w:pPr>
            <w:r>
              <w:rPr>
                <w:rFonts w:ascii="Calibri" w:hAnsi="Calibri" w:cs="Calibri"/>
                <w:color w:val="000000"/>
                <w:sz w:val="22"/>
                <w:szCs w:val="22"/>
              </w:rPr>
              <w:t xml:space="preserve">Whether or not the country levies the specified tax for the given year. It is encoded as a 0/1 indicator variable. </w:t>
            </w:r>
          </w:p>
        </w:tc>
      </w:tr>
      <w:tr w:rsidR="00360671" w14:paraId="4CFC9038" w14:textId="77777777">
        <w:tblPrEx>
          <w:shd w:val="clear" w:color="auto" w:fill="CED7E7"/>
        </w:tblPrEx>
        <w:trPr>
          <w:trHeight w:val="455"/>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321AAFA9" w14:textId="77777777" w:rsidR="00360671" w:rsidRDefault="00000000" w:rsidP="00CE4B1D">
            <w:pPr>
              <w:pStyle w:val="Corpo"/>
              <w:spacing w:before="100" w:after="100"/>
              <w:ind w:left="100" w:right="100"/>
              <w:jc w:val="both"/>
            </w:pPr>
            <w:proofErr w:type="spellStart"/>
            <w:r>
              <w:rPr>
                <w:rFonts w:ascii="Helvetica" w:hAnsi="Helvetica"/>
                <w:sz w:val="22"/>
                <w:szCs w:val="22"/>
              </w:rPr>
              <w:t>typtax</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44D1A4A9" w14:textId="77777777" w:rsidR="00360671" w:rsidRDefault="00000000" w:rsidP="00CE4B1D">
            <w:pPr>
              <w:pStyle w:val="Corpo"/>
              <w:spacing w:before="100" w:after="100"/>
              <w:ind w:left="100" w:right="100"/>
              <w:jc w:val="both"/>
            </w:pPr>
            <w:r>
              <w:rPr>
                <w:rFonts w:ascii="Helvetica" w:hAnsi="Helvetica"/>
                <w:sz w:val="22"/>
                <w:szCs w:val="22"/>
              </w:rPr>
              <w:t>Type of Tax</w:t>
            </w:r>
          </w:p>
        </w:tc>
        <w:tc>
          <w:tcPr>
            <w:tcW w:w="7938" w:type="dxa"/>
            <w:tcBorders>
              <w:top w:val="nil"/>
              <w:left w:val="nil"/>
              <w:bottom w:val="nil"/>
              <w:right w:val="nil"/>
            </w:tcBorders>
            <w:shd w:val="clear" w:color="auto" w:fill="FFFFFF"/>
          </w:tcPr>
          <w:p w14:paraId="39A6BF10"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structure of the tax schedule, if applicable. The variable is encoded as follows: 1 lump-sum (fixed), 2 flat (proportional with a single rate applies to all tax base), 3 progressive (proportional with tax rates increasing with the tax base), 4 progressive by brackets (proportional with tax rates increasing with the tax base, with different portions of the tax base - brackets - taxed at different rates), -998 not applicable because the tax is not levied. The type of tax is based on the number of positive tax rates included in the tax schedule.</w:t>
            </w:r>
          </w:p>
        </w:tc>
      </w:tr>
      <w:tr w:rsidR="00360671" w14:paraId="11D7556B"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10359228" w14:textId="77777777" w:rsidR="00360671" w:rsidRDefault="00000000" w:rsidP="00CE4B1D">
            <w:pPr>
              <w:pStyle w:val="Corpo"/>
              <w:spacing w:before="100" w:after="100"/>
              <w:ind w:left="100" w:right="100"/>
              <w:jc w:val="both"/>
            </w:pPr>
            <w:proofErr w:type="spellStart"/>
            <w:r>
              <w:rPr>
                <w:rFonts w:ascii="Helvetica" w:hAnsi="Helvetica"/>
                <w:sz w:val="22"/>
                <w:szCs w:val="22"/>
              </w:rPr>
              <w:t>firsty</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7234CBE4" w14:textId="77777777" w:rsidR="00360671" w:rsidRDefault="00000000" w:rsidP="00CE4B1D">
            <w:pPr>
              <w:pStyle w:val="Corpo"/>
              <w:spacing w:before="100" w:after="100"/>
              <w:ind w:left="100" w:right="100"/>
              <w:jc w:val="both"/>
            </w:pPr>
            <w:r>
              <w:rPr>
                <w:rFonts w:ascii="Helvetica" w:hAnsi="Helvetica"/>
                <w:sz w:val="22"/>
                <w:szCs w:val="22"/>
              </w:rPr>
              <w:t>First Year for Tax</w:t>
            </w:r>
          </w:p>
        </w:tc>
        <w:tc>
          <w:tcPr>
            <w:tcW w:w="7938" w:type="dxa"/>
            <w:tcBorders>
              <w:top w:val="nil"/>
              <w:left w:val="nil"/>
              <w:bottom w:val="nil"/>
              <w:right w:val="nil"/>
            </w:tcBorders>
            <w:shd w:val="clear" w:color="auto" w:fill="FFFFFF"/>
          </w:tcPr>
          <w:p w14:paraId="6E7ECEFB"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first year the specified tax is introduced in the country. It may predate the year of legal birth of the country, such as in the case of unified kingdoms or of former colonies.</w:t>
            </w:r>
          </w:p>
        </w:tc>
      </w:tr>
      <w:tr w:rsidR="00360671" w14:paraId="6E822420" w14:textId="77777777">
        <w:tblPrEx>
          <w:shd w:val="clear" w:color="auto" w:fill="CED7E7"/>
        </w:tblPrEx>
        <w:trPr>
          <w:trHeight w:val="455"/>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0CF4A272" w14:textId="77777777" w:rsidR="00360671" w:rsidRDefault="00000000" w:rsidP="00CE4B1D">
            <w:pPr>
              <w:pStyle w:val="Corpo"/>
              <w:spacing w:before="100" w:after="100"/>
              <w:ind w:left="100" w:right="100"/>
              <w:jc w:val="both"/>
            </w:pPr>
            <w:r>
              <w:rPr>
                <w:rFonts w:ascii="Helvetica" w:hAnsi="Helvetica"/>
                <w:sz w:val="22"/>
                <w:szCs w:val="22"/>
              </w:rPr>
              <w:lastRenderedPageBreak/>
              <w:t>exempt</w:t>
            </w:r>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2008A836" w14:textId="77777777" w:rsidR="00360671" w:rsidRDefault="00000000" w:rsidP="00CE4B1D">
            <w:pPr>
              <w:pStyle w:val="Corpo"/>
              <w:spacing w:before="100" w:after="100"/>
              <w:ind w:left="100" w:right="100"/>
              <w:jc w:val="both"/>
            </w:pPr>
            <w:r>
              <w:rPr>
                <w:rFonts w:ascii="Helvetica" w:hAnsi="Helvetica"/>
                <w:sz w:val="22"/>
                <w:szCs w:val="22"/>
              </w:rPr>
              <w:t>Exemption Threshold</w:t>
            </w:r>
          </w:p>
        </w:tc>
        <w:tc>
          <w:tcPr>
            <w:tcW w:w="7938" w:type="dxa"/>
            <w:tcBorders>
              <w:top w:val="nil"/>
              <w:left w:val="nil"/>
              <w:bottom w:val="nil"/>
              <w:right w:val="nil"/>
            </w:tcBorders>
            <w:shd w:val="clear" w:color="auto" w:fill="FFFFFF"/>
          </w:tcPr>
          <w:p w14:paraId="0729ED52"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exemption threshold in local currency units applicable to the group, assuming no additional exemptions, credits or relief. It is reported as zero in case of no exemption, as -997 in case of full exemption (no tax is due), as -998 if it is not applicable because the tax is not levied.</w:t>
            </w:r>
          </w:p>
        </w:tc>
      </w:tr>
      <w:tr w:rsidR="00360671" w14:paraId="327FE55F"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11B0C874" w14:textId="77777777" w:rsidR="00360671" w:rsidRDefault="00000000" w:rsidP="00CE4B1D">
            <w:pPr>
              <w:pStyle w:val="Corpo"/>
              <w:spacing w:before="100" w:after="100"/>
              <w:ind w:left="100" w:right="100"/>
              <w:jc w:val="both"/>
            </w:pPr>
            <w:proofErr w:type="spellStart"/>
            <w:r>
              <w:rPr>
                <w:rFonts w:ascii="Helvetica" w:hAnsi="Helvetica"/>
                <w:sz w:val="22"/>
                <w:szCs w:val="22"/>
              </w:rPr>
              <w:t>toprat</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4606C21D" w14:textId="77777777" w:rsidR="00360671" w:rsidRDefault="00000000" w:rsidP="00CE4B1D">
            <w:pPr>
              <w:pStyle w:val="Corpo"/>
              <w:spacing w:before="100" w:after="100"/>
              <w:ind w:left="100" w:right="100"/>
              <w:jc w:val="both"/>
            </w:pPr>
            <w:r>
              <w:rPr>
                <w:rFonts w:ascii="Helvetica" w:hAnsi="Helvetica"/>
                <w:sz w:val="22"/>
                <w:szCs w:val="22"/>
              </w:rPr>
              <w:t>Top Marginal Rate</w:t>
            </w:r>
          </w:p>
        </w:tc>
        <w:tc>
          <w:tcPr>
            <w:tcW w:w="7938" w:type="dxa"/>
            <w:tcBorders>
              <w:top w:val="nil"/>
              <w:left w:val="nil"/>
              <w:bottom w:val="nil"/>
              <w:right w:val="nil"/>
            </w:tcBorders>
            <w:shd w:val="clear" w:color="auto" w:fill="FFFFFF"/>
          </w:tcPr>
          <w:p w14:paraId="0C51A050"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highest statutory rate for the specified tax. It is encoded and zero in case the tax is not levied or there is full exemption.</w:t>
            </w:r>
          </w:p>
        </w:tc>
      </w:tr>
      <w:tr w:rsidR="00360671" w14:paraId="4081D5D0" w14:textId="77777777">
        <w:tblPrEx>
          <w:shd w:val="clear" w:color="auto" w:fill="CED7E7"/>
        </w:tblPrEx>
        <w:trPr>
          <w:trHeight w:val="454"/>
        </w:trPr>
        <w:tc>
          <w:tcPr>
            <w:tcW w:w="1455" w:type="dxa"/>
            <w:tcBorders>
              <w:top w:val="nil"/>
              <w:left w:val="nil"/>
              <w:bottom w:val="nil"/>
              <w:right w:val="nil"/>
            </w:tcBorders>
            <w:shd w:val="clear" w:color="auto" w:fill="FFFFFF"/>
            <w:tcMar>
              <w:top w:w="80" w:type="dxa"/>
              <w:left w:w="180" w:type="dxa"/>
              <w:bottom w:w="80" w:type="dxa"/>
              <w:right w:w="180" w:type="dxa"/>
            </w:tcMar>
            <w:vAlign w:val="center"/>
          </w:tcPr>
          <w:p w14:paraId="6F8F2BD9" w14:textId="77777777" w:rsidR="00360671" w:rsidRDefault="00000000" w:rsidP="00CE4B1D">
            <w:pPr>
              <w:pStyle w:val="Corpo"/>
              <w:spacing w:before="100" w:after="100"/>
              <w:ind w:left="100" w:right="100"/>
              <w:jc w:val="both"/>
            </w:pPr>
            <w:proofErr w:type="spellStart"/>
            <w:r>
              <w:rPr>
                <w:rFonts w:ascii="Helvetica" w:hAnsi="Helvetica"/>
                <w:sz w:val="22"/>
                <w:szCs w:val="22"/>
              </w:rPr>
              <w:t>toplbo</w:t>
            </w:r>
            <w:proofErr w:type="spellEnd"/>
          </w:p>
        </w:tc>
        <w:tc>
          <w:tcPr>
            <w:tcW w:w="2095" w:type="dxa"/>
            <w:tcBorders>
              <w:top w:val="nil"/>
              <w:left w:val="nil"/>
              <w:bottom w:val="nil"/>
              <w:right w:val="nil"/>
            </w:tcBorders>
            <w:shd w:val="clear" w:color="auto" w:fill="FFFFFF"/>
            <w:tcMar>
              <w:top w:w="80" w:type="dxa"/>
              <w:left w:w="180" w:type="dxa"/>
              <w:bottom w:w="80" w:type="dxa"/>
              <w:right w:w="180" w:type="dxa"/>
            </w:tcMar>
            <w:vAlign w:val="center"/>
          </w:tcPr>
          <w:p w14:paraId="629228D4" w14:textId="033B0B47" w:rsidR="00360671" w:rsidRDefault="00000000" w:rsidP="00CE4B1D">
            <w:pPr>
              <w:pStyle w:val="Corpo"/>
              <w:spacing w:before="100" w:after="100"/>
              <w:ind w:left="100" w:right="100"/>
              <w:jc w:val="both"/>
            </w:pPr>
            <w:r>
              <w:rPr>
                <w:rFonts w:ascii="Helvetica" w:hAnsi="Helvetica"/>
                <w:sz w:val="22"/>
                <w:szCs w:val="22"/>
              </w:rPr>
              <w:t>Top Marginal Rate Applicable From</w:t>
            </w:r>
          </w:p>
        </w:tc>
        <w:tc>
          <w:tcPr>
            <w:tcW w:w="7938" w:type="dxa"/>
            <w:tcBorders>
              <w:top w:val="nil"/>
              <w:left w:val="nil"/>
              <w:bottom w:val="nil"/>
              <w:right w:val="nil"/>
            </w:tcBorders>
            <w:shd w:val="clear" w:color="auto" w:fill="FFFFFF"/>
          </w:tcPr>
          <w:p w14:paraId="1C3536BE" w14:textId="77777777" w:rsidR="00360671" w:rsidRDefault="00000000" w:rsidP="00CE4B1D">
            <w:pPr>
              <w:jc w:val="both"/>
              <w:rPr>
                <w:rFonts w:ascii="Calibri" w:hAnsi="Calibri" w:cs="Calibri"/>
                <w:color w:val="000000"/>
                <w:sz w:val="22"/>
                <w:szCs w:val="22"/>
                <w:lang w:eastAsia="it-IT"/>
              </w:rPr>
            </w:pPr>
            <w:r>
              <w:rPr>
                <w:rFonts w:ascii="Calibri" w:hAnsi="Calibri" w:cs="Calibri"/>
                <w:color w:val="000000"/>
                <w:sz w:val="22"/>
                <w:szCs w:val="22"/>
              </w:rPr>
              <w:t>The minimum amount in local currency units including and above which the top rate for the specified tax applies to the group. It is encoded and zero in case the tax is not levied or there is full exemption.</w:t>
            </w:r>
          </w:p>
        </w:tc>
      </w:tr>
      <w:bookmarkEnd w:id="85"/>
    </w:tbl>
    <w:p w14:paraId="4FF46EA5" w14:textId="77777777" w:rsidR="00360671" w:rsidRPr="00CE4B1D" w:rsidRDefault="00360671" w:rsidP="00CE4B1D">
      <w:pPr>
        <w:pStyle w:val="Intestazione3"/>
        <w:jc w:val="both"/>
        <w:rPr>
          <w:lang w:val="en-US"/>
        </w:rPr>
      </w:pPr>
    </w:p>
    <w:p w14:paraId="3D8EC440" w14:textId="7FD11E3C" w:rsidR="00360671" w:rsidRDefault="00360671" w:rsidP="00CE4B1D">
      <w:pPr>
        <w:pStyle w:val="BodyText"/>
        <w:jc w:val="both"/>
      </w:pPr>
    </w:p>
    <w:p w14:paraId="6CB743F1" w14:textId="16081AA8" w:rsidR="00360671" w:rsidRDefault="00360671" w:rsidP="00CE4B1D">
      <w:pPr>
        <w:pStyle w:val="BodyText"/>
        <w:jc w:val="both"/>
      </w:pPr>
    </w:p>
    <w:p w14:paraId="2A90ED59" w14:textId="46F020CE" w:rsidR="00360671" w:rsidRDefault="00360671" w:rsidP="00CE4B1D">
      <w:pPr>
        <w:pStyle w:val="BodyText"/>
        <w:jc w:val="both"/>
      </w:pPr>
      <w:bookmarkStart w:id="97" w:name="X8d8f426a120f986bba5cbae2fc2d8eec09b2ccf"/>
    </w:p>
    <w:bookmarkEnd w:id="97"/>
    <w:p w14:paraId="081882DC" w14:textId="5A66B9D0" w:rsidR="000351B4" w:rsidRDefault="000351B4" w:rsidP="00CE4B1D">
      <w:pPr>
        <w:pStyle w:val="BodyText"/>
        <w:jc w:val="both"/>
      </w:pPr>
    </w:p>
    <w:p w14:paraId="778173F2" w14:textId="77777777" w:rsidR="000351B4" w:rsidRDefault="000351B4" w:rsidP="00CE4B1D">
      <w:pPr>
        <w:pStyle w:val="BodyText"/>
        <w:jc w:val="both"/>
      </w:pPr>
    </w:p>
    <w:p w14:paraId="7B0EF055" w14:textId="77777777" w:rsidR="000351B4" w:rsidRDefault="000351B4" w:rsidP="00CE4B1D">
      <w:pPr>
        <w:pStyle w:val="BodyText"/>
        <w:jc w:val="both"/>
      </w:pPr>
    </w:p>
    <w:p w14:paraId="6860460D" w14:textId="77777777" w:rsidR="000351B4" w:rsidRDefault="000351B4" w:rsidP="00CE4B1D">
      <w:pPr>
        <w:pStyle w:val="BodyText"/>
        <w:jc w:val="both"/>
      </w:pPr>
    </w:p>
    <w:p w14:paraId="62C18D47" w14:textId="77777777" w:rsidR="000351B4" w:rsidRDefault="000351B4" w:rsidP="00CE4B1D">
      <w:pPr>
        <w:pStyle w:val="BodyText"/>
        <w:jc w:val="both"/>
      </w:pPr>
    </w:p>
    <w:p w14:paraId="04D37F85" w14:textId="77777777" w:rsidR="000351B4" w:rsidRDefault="000351B4" w:rsidP="00CE4B1D">
      <w:pPr>
        <w:pStyle w:val="BodyText"/>
        <w:jc w:val="both"/>
      </w:pPr>
    </w:p>
    <w:p w14:paraId="1CEE63E1" w14:textId="77777777" w:rsidR="000351B4" w:rsidRDefault="000351B4" w:rsidP="00CE4B1D">
      <w:pPr>
        <w:pStyle w:val="BodyText"/>
        <w:jc w:val="both"/>
      </w:pPr>
    </w:p>
    <w:p w14:paraId="4180129F" w14:textId="77777777" w:rsidR="000351B4" w:rsidRDefault="000351B4" w:rsidP="00CE4B1D">
      <w:pPr>
        <w:pStyle w:val="BodyText"/>
        <w:jc w:val="both"/>
      </w:pPr>
    </w:p>
    <w:p w14:paraId="6F979454" w14:textId="09429D99" w:rsidR="000351B4" w:rsidRPr="00D81458" w:rsidRDefault="00A96B16" w:rsidP="00CE4B1D">
      <w:pPr>
        <w:pStyle w:val="Intestazione3"/>
        <w:jc w:val="both"/>
        <w:rPr>
          <w:lang w:val="en-US"/>
        </w:rPr>
      </w:pPr>
      <w:r>
        <w:rPr>
          <w:rStyle w:val="VerbatimChar"/>
          <w:rFonts w:eastAsia="Arial Unicode MS" w:cs="Arial Unicode MS"/>
          <w:lang w:val="en-US"/>
        </w:rPr>
        <w:t xml:space="preserve">5.2.6 </w:t>
      </w:r>
      <w:r w:rsidR="000351B4">
        <w:rPr>
          <w:rStyle w:val="VerbatimChar"/>
          <w:rFonts w:eastAsia="Arial Unicode MS" w:cs="Arial Unicode MS"/>
          <w:lang w:val="en-US"/>
        </w:rPr>
        <w:t>Section Specific</w:t>
      </w:r>
      <w:r w:rsidR="000351B4">
        <w:rPr>
          <w:rFonts w:eastAsia="Arial Unicode MS" w:cs="Arial Unicode MS"/>
          <w:lang w:val="en-US"/>
        </w:rPr>
        <w:t>: Bracket Numbers</w:t>
      </w:r>
    </w:p>
    <w:p w14:paraId="6C249162" w14:textId="2DD5E029" w:rsidR="000351B4" w:rsidRDefault="000351B4" w:rsidP="00CE4B1D">
      <w:pPr>
        <w:pStyle w:val="FirstParagraph"/>
        <w:jc w:val="both"/>
      </w:pPr>
      <w:r>
        <w:t xml:space="preserve">Finally, the last two letters in the </w:t>
      </w:r>
      <w:proofErr w:type="spellStart"/>
      <w:r>
        <w:rPr>
          <w:rStyle w:val="VerbatimChar"/>
          <w:lang w:val="en-US"/>
        </w:rPr>
        <w:t>varcode</w:t>
      </w:r>
      <w:proofErr w:type="spellEnd"/>
      <w:r>
        <w:t xml:space="preserve"> denote the section-specific variables, which for the EIG section refer to the tax bracket number when needed. Full tax schedule information will vary by tax bracket</w:t>
      </w:r>
      <w:r w:rsidR="00A96B16">
        <w:t>, while bracket-invariant information is reported for the bracket “00” as illustrated in the example in section 5.2.1 (INTRODUCTION and STRUCTURE)</w:t>
      </w:r>
    </w:p>
    <w:p w14:paraId="7E31A257" w14:textId="77777777" w:rsidR="000351B4" w:rsidRDefault="000351B4" w:rsidP="00CE4B1D">
      <w:pPr>
        <w:pStyle w:val="BodyText"/>
        <w:jc w:val="both"/>
      </w:pPr>
    </w:p>
    <w:p w14:paraId="339F19B7" w14:textId="77777777" w:rsidR="000351B4" w:rsidRDefault="000351B4" w:rsidP="00CE4B1D">
      <w:pPr>
        <w:pStyle w:val="BodyText"/>
        <w:jc w:val="both"/>
      </w:pPr>
    </w:p>
    <w:p w14:paraId="0D510E4B" w14:textId="29123734" w:rsidR="00360671" w:rsidRDefault="00F05EC3" w:rsidP="00CE4B1D">
      <w:pPr>
        <w:pStyle w:val="Heading4"/>
        <w:jc w:val="both"/>
      </w:pPr>
      <w:bookmarkStart w:id="98" w:name="regionalinformation"/>
      <w:r>
        <w:rPr>
          <w:rFonts w:eastAsia="Arial Unicode MS" w:cs="Arial Unicode MS"/>
        </w:rPr>
        <w:t>5.3 Regional Information</w:t>
      </w:r>
    </w:p>
    <w:bookmarkEnd w:id="98"/>
    <w:p w14:paraId="0102A184" w14:textId="77777777" w:rsidR="00CE4B1D" w:rsidRDefault="00CE4B1D" w:rsidP="00CE4B1D">
      <w:pPr>
        <w:pStyle w:val="BodyText"/>
        <w:jc w:val="both"/>
        <w:rPr>
          <w:ins w:id="99" w:author="Luca Giangregorio [2]" w:date="2024-07-22T11:12:00Z"/>
        </w:rPr>
      </w:pPr>
    </w:p>
    <w:p w14:paraId="2897700A" w14:textId="0517A54C" w:rsidR="00CE4B1D" w:rsidRDefault="00CE4B1D" w:rsidP="00CE4B1D">
      <w:pPr>
        <w:pStyle w:val="BodyText"/>
        <w:jc w:val="both"/>
        <w:rPr>
          <w:ins w:id="100" w:author="Luca Giangregorio [2]" w:date="2024-07-22T11:12:00Z"/>
        </w:rPr>
      </w:pPr>
      <w:ins w:id="101" w:author="Luca Giangregorio [2]" w:date="2024-07-22T11:12:00Z">
        <w:r>
          <w:t xml:space="preserve">Belgium: </w:t>
        </w:r>
      </w:ins>
    </w:p>
    <w:p w14:paraId="0B52B899" w14:textId="415E1033" w:rsidR="00CE4B1D" w:rsidRDefault="00CE4B1D" w:rsidP="00CE4B1D">
      <w:pPr>
        <w:pStyle w:val="BodyText"/>
        <w:jc w:val="both"/>
        <w:rPr>
          <w:ins w:id="102" w:author="Luca Giangregorio [2]" w:date="2024-07-22T11:20:00Z"/>
        </w:rPr>
      </w:pPr>
      <w:ins w:id="103" w:author="Luca Giangregorio [2]" w:date="2024-07-22T11:14:00Z">
        <w:r>
          <w:lastRenderedPageBreak/>
          <w:t>Compared to v.1 and according to the “General assumptions” (</w:t>
        </w:r>
      </w:ins>
      <w:ins w:id="104" w:author="Luca Giangregorio [2]" w:date="2024-07-22T11:15:00Z">
        <w:r>
          <w:t xml:space="preserve">cross-ref to </w:t>
        </w:r>
        <w:proofErr w:type="spellStart"/>
        <w:r>
          <w:t>sezione</w:t>
        </w:r>
        <w:proofErr w:type="spellEnd"/>
        <w:r>
          <w:t xml:space="preserve">), Belgium does not levy EIG taxes at national level since 1989 (Law </w:t>
        </w:r>
      </w:ins>
      <w:ins w:id="105" w:author="Luca Giangregorio [2]" w:date="2024-07-22T11:16:00Z">
        <w:r>
          <w:t xml:space="preserve">of 16 June </w:t>
        </w:r>
      </w:ins>
      <w:ins w:id="106" w:author="Luca Giangregorio [2]" w:date="2024-07-22T11:15:00Z">
        <w:r>
          <w:t xml:space="preserve">1989 – </w:t>
        </w:r>
        <w:proofErr w:type="spellStart"/>
        <w:r>
          <w:t>YaleInheritance</w:t>
        </w:r>
        <w:proofErr w:type="spellEnd"/>
        <w:r>
          <w:t xml:space="preserve"> reference)</w:t>
        </w:r>
      </w:ins>
      <w:ins w:id="107" w:author="Luca Giangregorio [2]" w:date="2024-07-22T11:16:00Z">
        <w:r>
          <w:t xml:space="preserve">, but the three regions - </w:t>
        </w:r>
      </w:ins>
      <w:ins w:id="108" w:author="Luca Giangregorio [2]" w:date="2024-07-22T11:25:00Z">
        <w:r w:rsidR="00270689">
          <w:t>Flemish</w:t>
        </w:r>
      </w:ins>
      <w:ins w:id="109" w:author="Luca Giangregorio [2]" w:date="2024-07-22T11:16:00Z">
        <w:r w:rsidRPr="00CE4B1D">
          <w:t>, Wall</w:t>
        </w:r>
      </w:ins>
      <w:ins w:id="110" w:author="Luca Giangregorio [2]" w:date="2024-07-22T11:25:00Z">
        <w:r w:rsidR="00270689">
          <w:t>oon</w:t>
        </w:r>
      </w:ins>
      <w:ins w:id="111" w:author="Luca Giangregorio [2]" w:date="2024-07-22T11:16:00Z">
        <w:r w:rsidRPr="00CE4B1D">
          <w:t xml:space="preserve">, </w:t>
        </w:r>
        <w:proofErr w:type="spellStart"/>
        <w:r w:rsidRPr="00CE4B1D">
          <w:t>Bruxelles</w:t>
        </w:r>
        <w:proofErr w:type="spellEnd"/>
        <w:r w:rsidRPr="00CE4B1D">
          <w:t>-Capital</w:t>
        </w:r>
        <w:r>
          <w:t xml:space="preserve"> – can set their own </w:t>
        </w:r>
      </w:ins>
      <w:ins w:id="112" w:author="Luca Giangregorio [2]" w:date="2024-07-22T11:17:00Z">
        <w:r>
          <w:t xml:space="preserve">taxes. </w:t>
        </w:r>
      </w:ins>
    </w:p>
    <w:p w14:paraId="17D8D6F1" w14:textId="412D378A" w:rsidR="00270689" w:rsidRDefault="00270689" w:rsidP="00CE4B1D">
      <w:pPr>
        <w:pStyle w:val="BodyText"/>
        <w:jc w:val="both"/>
        <w:rPr>
          <w:ins w:id="113" w:author="Luca Giangregorio [2]" w:date="2024-07-22T11:17:00Z"/>
        </w:rPr>
      </w:pPr>
      <w:ins w:id="114" w:author="Luca Giangregorio [2]" w:date="2024-07-22T11:20:00Z">
        <w:r>
          <w:t xml:space="preserve">Each region </w:t>
        </w:r>
      </w:ins>
      <w:ins w:id="115" w:author="Luca Giangregorio [2]" w:date="2024-07-22T11:33:00Z">
        <w:r w:rsidR="004701AB">
          <w:t>levies</w:t>
        </w:r>
      </w:ins>
      <w:ins w:id="116" w:author="Luca Giangregorio [2]" w:date="2024-07-22T11:20:00Z">
        <w:r>
          <w:t xml:space="preserve"> inheritance and gift taxes </w:t>
        </w:r>
      </w:ins>
      <w:ins w:id="117" w:author="Luca Giangregorio [2]" w:date="2024-07-22T11:22:00Z">
        <w:r>
          <w:t xml:space="preserve">applying different rates. For example, taking the first child </w:t>
        </w:r>
      </w:ins>
      <w:ins w:id="118" w:author="Luca Giangregorio [2]" w:date="2024-07-22T11:23:00Z">
        <w:r>
          <w:t xml:space="preserve">beneficiary as reference, the inheritance tax rate ranges between 3 and 30% in </w:t>
        </w:r>
        <w:proofErr w:type="spellStart"/>
        <w:r>
          <w:t>Bruxelles</w:t>
        </w:r>
        <w:proofErr w:type="spellEnd"/>
        <w:r>
          <w:t xml:space="preserve">-Capital </w:t>
        </w:r>
      </w:ins>
      <w:ins w:id="119" w:author="Luca Giangregorio [2]" w:date="2024-07-22T11:24:00Z">
        <w:r>
          <w:t>and Wallo</w:t>
        </w:r>
      </w:ins>
      <w:ins w:id="120" w:author="Luca Giangregorio [2]" w:date="2024-07-22T11:25:00Z">
        <w:r>
          <w:t>on</w:t>
        </w:r>
      </w:ins>
      <w:ins w:id="121" w:author="Luca Giangregorio [2]" w:date="2024-07-22T11:24:00Z">
        <w:r>
          <w:t xml:space="preserve"> regions; in Fl</w:t>
        </w:r>
      </w:ins>
      <w:ins w:id="122" w:author="Luca Giangregorio [2]" w:date="2024-07-22T11:25:00Z">
        <w:r>
          <w:t>e</w:t>
        </w:r>
      </w:ins>
      <w:ins w:id="123" w:author="Luca Giangregorio [2]" w:date="2024-07-22T11:24:00Z">
        <w:r>
          <w:t xml:space="preserve">mish </w:t>
        </w:r>
      </w:ins>
      <w:ins w:id="124" w:author="Luca Giangregorio [2]" w:date="2024-07-22T11:25:00Z">
        <w:r>
          <w:t xml:space="preserve">region </w:t>
        </w:r>
      </w:ins>
      <w:ins w:id="125" w:author="Luca Giangregorio [2]" w:date="2024-07-22T11:24:00Z">
        <w:r>
          <w:t xml:space="preserve">it ranges between 3 </w:t>
        </w:r>
      </w:ins>
      <w:ins w:id="126" w:author="Luca Giangregorio [2]" w:date="2024-07-22T11:25:00Z">
        <w:r>
          <w:t xml:space="preserve">and 27%. </w:t>
        </w:r>
      </w:ins>
      <w:ins w:id="127" w:author="Luca Giangregorio [2]" w:date="2024-07-22T11:23:00Z">
        <w:r>
          <w:t xml:space="preserve"> </w:t>
        </w:r>
      </w:ins>
    </w:p>
    <w:p w14:paraId="607B3961" w14:textId="381B532D" w:rsidR="00CE4B1D" w:rsidRDefault="00CE4B1D" w:rsidP="00CE4B1D">
      <w:pPr>
        <w:pStyle w:val="BodyText"/>
        <w:jc w:val="both"/>
        <w:rPr>
          <w:ins w:id="128" w:author="Luca Giangregorio [2]" w:date="2024-07-22T11:25:00Z"/>
        </w:rPr>
      </w:pPr>
      <w:ins w:id="129" w:author="Luca Giangregorio [2]" w:date="2024-07-22T11:16:00Z">
        <w:r>
          <w:t xml:space="preserve"> </w:t>
        </w:r>
      </w:ins>
    </w:p>
    <w:p w14:paraId="665C674C" w14:textId="4D50B97F" w:rsidR="00270689" w:rsidRDefault="00344F0D" w:rsidP="00CE4B1D">
      <w:pPr>
        <w:pStyle w:val="BodyText"/>
        <w:jc w:val="both"/>
        <w:rPr>
          <w:ins w:id="130" w:author="Luca Giangregorio [2]" w:date="2024-07-22T11:27:00Z"/>
        </w:rPr>
      </w:pPr>
      <w:ins w:id="131" w:author="Luca Giangregorio [2]" w:date="2024-07-22T11:27:00Z">
        <w:r>
          <w:t xml:space="preserve">Brazil: </w:t>
        </w:r>
      </w:ins>
    </w:p>
    <w:p w14:paraId="3305D36F" w14:textId="0BD42F5E" w:rsidR="00B26C2F" w:rsidRDefault="00B26C2F" w:rsidP="00CE4B1D">
      <w:pPr>
        <w:pStyle w:val="BodyText"/>
        <w:jc w:val="both"/>
        <w:rPr>
          <w:ins w:id="132" w:author="Luca Giangregorio [2]" w:date="2024-07-22T16:25:00Z"/>
        </w:rPr>
      </w:pPr>
      <w:ins w:id="133" w:author="Luca Giangregorio [2]" w:date="2024-07-22T16:20:00Z">
        <w:r>
          <w:t xml:space="preserve">According to </w:t>
        </w:r>
      </w:ins>
      <w:ins w:id="134" w:author="Luca Giangregorio [2]" w:date="2024-07-22T16:21:00Z">
        <w:r>
          <w:t xml:space="preserve">Carvalho Junior (2018), and Tax Introduction Database (TIDD </w:t>
        </w:r>
        <w:proofErr w:type="spellStart"/>
        <w:r>
          <w:t>citekey</w:t>
        </w:r>
        <w:proofErr w:type="spellEnd"/>
        <w:r>
          <w:t xml:space="preserve">), Brazil levies EIG taxes at state level since 1934. The </w:t>
        </w:r>
      </w:ins>
      <w:ins w:id="135" w:author="Luca Giangregorio [2]" w:date="2024-07-22T16:24:00Z">
        <w:r>
          <w:t>act</w:t>
        </w:r>
      </w:ins>
      <w:ins w:id="136" w:author="Luca Giangregorio [2]" w:date="2024-07-22T16:21:00Z">
        <w:r>
          <w:t xml:space="preserve"> </w:t>
        </w:r>
      </w:ins>
      <w:ins w:id="137" w:author="Luca Giangregorio [2]" w:date="2024-07-22T16:24:00Z">
        <w:r>
          <w:t xml:space="preserve">27 of 1966 amended the tax law of 1965 (a </w:t>
        </w:r>
        <w:proofErr w:type="spellStart"/>
        <w:r>
          <w:t>Emenda</w:t>
        </w:r>
        <w:proofErr w:type="spellEnd"/>
        <w:r>
          <w:t xml:space="preserve"> </w:t>
        </w:r>
        <w:proofErr w:type="spellStart"/>
        <w:r>
          <w:t>Constitucional</w:t>
        </w:r>
        <w:proofErr w:type="spellEnd"/>
        <w:r>
          <w:t xml:space="preserve"> nº 18/1965) setting a </w:t>
        </w:r>
      </w:ins>
      <w:ins w:id="138" w:author="Luca Giangregorio [2]" w:date="2024-07-22T16:25:00Z">
        <w:r>
          <w:t>federal level</w:t>
        </w:r>
      </w:ins>
      <w:ins w:id="139" w:author="Luca Giangregorio [2]" w:date="2024-07-22T16:24:00Z">
        <w:r>
          <w:t xml:space="preserve"> maximum top rate for gift and inheritances to 2%</w:t>
        </w:r>
      </w:ins>
      <w:ins w:id="140" w:author="Luca Giangregorio [2]" w:date="2024-07-22T16:25:00Z">
        <w:r>
          <w:t xml:space="preserve">. </w:t>
        </w:r>
      </w:ins>
    </w:p>
    <w:p w14:paraId="7D87F11E" w14:textId="04216A70" w:rsidR="00B26C2F" w:rsidRDefault="00B26C2F" w:rsidP="00CE4B1D">
      <w:pPr>
        <w:pStyle w:val="BodyText"/>
        <w:jc w:val="both"/>
        <w:rPr>
          <w:ins w:id="141" w:author="Luca Giangregorio [2]" w:date="2024-07-22T16:20:00Z"/>
        </w:rPr>
      </w:pPr>
      <w:ins w:id="142" w:author="Luca Giangregorio [2]" w:date="2024-07-22T16:25:00Z">
        <w:r>
          <w:t xml:space="preserve">This maximum top rate was raised in 1988 to 8%. </w:t>
        </w:r>
      </w:ins>
    </w:p>
    <w:p w14:paraId="6FDB8A30" w14:textId="47D06531" w:rsidR="00344F0D" w:rsidRDefault="004701AB" w:rsidP="00CE4B1D">
      <w:pPr>
        <w:pStyle w:val="BodyText"/>
        <w:jc w:val="both"/>
        <w:rPr>
          <w:ins w:id="143" w:author="Luca Giangregorio [2]" w:date="2024-07-22T11:27:00Z"/>
        </w:rPr>
      </w:pPr>
      <w:ins w:id="144" w:author="Luca Giangregorio [2]" w:date="2024-07-22T11:37:00Z">
        <w:r>
          <w:t xml:space="preserve">Therefore, </w:t>
        </w:r>
      </w:ins>
      <w:ins w:id="145" w:author="Luca Giangregorio [2]" w:date="2024-07-22T16:25:00Z">
        <w:r w:rsidR="00B26C2F">
          <w:t xml:space="preserve">compared to the </w:t>
        </w:r>
      </w:ins>
      <w:ins w:id="146" w:author="Luca Giangregorio [2]" w:date="2024-07-22T16:26:00Z">
        <w:r w:rsidR="00B26C2F">
          <w:t xml:space="preserve">v.1 data, in v.2 Brazil displays a national EIG tax status always equals to “0” (No). </w:t>
        </w:r>
      </w:ins>
    </w:p>
    <w:p w14:paraId="15E26A4A" w14:textId="77777777" w:rsidR="0007446C" w:rsidRDefault="0007446C" w:rsidP="00CE4B1D">
      <w:pPr>
        <w:pStyle w:val="BodyText"/>
        <w:jc w:val="both"/>
        <w:rPr>
          <w:ins w:id="147" w:author="Francesca Subioli" w:date="2024-07-25T09:47:00Z"/>
        </w:rPr>
      </w:pPr>
    </w:p>
    <w:p w14:paraId="1C161B76" w14:textId="6BAA8A25" w:rsidR="00165B28" w:rsidRDefault="00165B28" w:rsidP="00CE4B1D">
      <w:pPr>
        <w:pStyle w:val="BodyText"/>
        <w:jc w:val="both"/>
        <w:rPr>
          <w:ins w:id="148" w:author="Francesca Subioli" w:date="2024-07-25T09:47:00Z"/>
        </w:rPr>
      </w:pPr>
      <w:ins w:id="149" w:author="Francesca Subioli" w:date="2024-07-25T09:47:00Z">
        <w:r>
          <w:t xml:space="preserve">Bulgaria: </w:t>
        </w:r>
      </w:ins>
    </w:p>
    <w:p w14:paraId="008A0F9A" w14:textId="64242D0E" w:rsidR="00165B28" w:rsidRDefault="00165B28" w:rsidP="00CE4B1D">
      <w:pPr>
        <w:pStyle w:val="BodyText"/>
        <w:jc w:val="both"/>
        <w:rPr>
          <w:ins w:id="150" w:author="Francesca Subioli" w:date="2024-07-25T09:47:00Z"/>
        </w:rPr>
      </w:pPr>
      <w:ins w:id="151" w:author="Francesca Subioli" w:date="2024-07-25T09:47:00Z">
        <w:r>
          <w:t xml:space="preserve">In Bulgaria, </w:t>
        </w:r>
      </w:ins>
      <w:ins w:id="152" w:author="Francesca Subioli" w:date="2024-07-25T09:48:00Z">
        <w:r>
          <w:t xml:space="preserve">the Law 117 of </w:t>
        </w:r>
        <w:proofErr w:type="spellStart"/>
        <w:r>
          <w:t>Dece,ber</w:t>
        </w:r>
        <w:proofErr w:type="spellEnd"/>
        <w:r>
          <w:t xml:space="preserve"> 10, 1997 established that inheritance and gift taxes are levied at municipality level. Therefore, there has been no national EIG taxation </w:t>
        </w:r>
      </w:ins>
      <w:ins w:id="153" w:author="Francesca Subioli" w:date="2024-07-25T09:49:00Z">
        <w:r>
          <w:t>since 1998.</w:t>
        </w:r>
      </w:ins>
    </w:p>
    <w:p w14:paraId="1CC8FFEE" w14:textId="77777777" w:rsidR="00165B28" w:rsidRDefault="00165B28" w:rsidP="00CE4B1D">
      <w:pPr>
        <w:pStyle w:val="BodyText"/>
        <w:jc w:val="both"/>
      </w:pPr>
    </w:p>
    <w:p w14:paraId="37271732" w14:textId="2ABA88CD" w:rsidR="0007446C" w:rsidRDefault="0007446C" w:rsidP="00CE4B1D">
      <w:pPr>
        <w:pStyle w:val="BodyText"/>
        <w:jc w:val="both"/>
        <w:rPr>
          <w:ins w:id="154" w:author="Luca Giangregorio [2]" w:date="2024-07-22T11:42:00Z"/>
        </w:rPr>
      </w:pPr>
      <w:ins w:id="155" w:author="Luca Giangregorio [2]" w:date="2024-07-22T11:42:00Z">
        <w:r>
          <w:t xml:space="preserve">Spain: </w:t>
        </w:r>
      </w:ins>
    </w:p>
    <w:p w14:paraId="6301B243" w14:textId="7C02A1B5" w:rsidR="0007446C" w:rsidDel="0007446C" w:rsidRDefault="0007446C" w:rsidP="00CE4B1D">
      <w:pPr>
        <w:pStyle w:val="BodyText"/>
        <w:jc w:val="both"/>
        <w:rPr>
          <w:del w:id="156" w:author="Luca Giangregorio [2]" w:date="2024-07-22T11:44:00Z"/>
        </w:rPr>
      </w:pPr>
      <w:ins w:id="157" w:author="Luca Giangregorio [2]" w:date="2024-07-22T11:42:00Z">
        <w:r>
          <w:t>EIG tax is</w:t>
        </w:r>
      </w:ins>
      <w:ins w:id="158" w:author="Luca Giangregorio [2]" w:date="2024-07-22T11:43:00Z">
        <w:r>
          <w:t xml:space="preserve"> a national tax, however there might be important differences between regions in terms of tax rates, reductions, and other benefits that significantly reduce the tax b</w:t>
        </w:r>
      </w:ins>
      <w:ins w:id="159" w:author="Luca Giangregorio [2]" w:date="2024-07-22T11:44:00Z">
        <w:r>
          <w:t>urden. Because of this, effective inheritance taxation is much higher under national law than under regional regimes.</w:t>
        </w:r>
      </w:ins>
      <w:ins w:id="160" w:author="Luca Giangregorio [2]" w:date="2024-07-22T11:58:00Z">
        <w:r w:rsidR="00D85CB2">
          <w:t xml:space="preserve"> Furthermore, </w:t>
        </w:r>
        <w:r w:rsidR="00D85CB2" w:rsidRPr="00D85CB2">
          <w:t xml:space="preserve"> the autonomous regions of Navarre and Basque Country have a wide right to self-regulate gift and inheritance tax. Taxation in these regions is significantly different from the </w:t>
        </w:r>
      </w:ins>
      <w:ins w:id="161" w:author="Luca Giangregorio [2]" w:date="2024-07-22T11:59:00Z">
        <w:r w:rsidR="00D85CB2">
          <w:t>national</w:t>
        </w:r>
      </w:ins>
      <w:ins w:id="162" w:author="Luca Giangregorio [2]" w:date="2024-07-22T11:58:00Z">
        <w:r w:rsidR="00D85CB2" w:rsidRPr="00D85CB2">
          <w:t xml:space="preserve"> Spanish tax laws. </w:t>
        </w:r>
      </w:ins>
    </w:p>
    <w:p w14:paraId="336C14B9" w14:textId="6F05AA36" w:rsidR="0007446C" w:rsidDel="00297E39" w:rsidRDefault="00297E39" w:rsidP="00CE4B1D">
      <w:pPr>
        <w:pStyle w:val="BodyText"/>
        <w:jc w:val="both"/>
        <w:rPr>
          <w:del w:id="163" w:author="Luca Giangregorio [2]" w:date="2024-07-22T11:44:00Z"/>
        </w:rPr>
      </w:pPr>
      <w:ins w:id="164" w:author="Luca Giangregorio [2]" w:date="2024-07-22T11:45:00Z">
        <w:r>
          <w:t xml:space="preserve">We report the information on national taxation, but we include in the Note </w:t>
        </w:r>
      </w:ins>
      <w:ins w:id="165" w:author="Luca Giangregorio [2]" w:date="2024-07-22T11:46:00Z">
        <w:r>
          <w:t xml:space="preserve">some regional details (when available). </w:t>
        </w:r>
      </w:ins>
    </w:p>
    <w:p w14:paraId="5045A253" w14:textId="77777777" w:rsidR="00297E39" w:rsidRDefault="00297E39" w:rsidP="00CE4B1D">
      <w:pPr>
        <w:pStyle w:val="BodyText"/>
        <w:jc w:val="both"/>
        <w:rPr>
          <w:ins w:id="166" w:author="Luca Giangregorio [2]" w:date="2024-07-22T11:46:00Z"/>
        </w:rPr>
      </w:pPr>
    </w:p>
    <w:p w14:paraId="63C1F392" w14:textId="0574E3A5" w:rsidR="00344F0D" w:rsidRDefault="00344F0D" w:rsidP="00CE4B1D">
      <w:pPr>
        <w:pStyle w:val="BodyText"/>
        <w:jc w:val="both"/>
        <w:rPr>
          <w:ins w:id="167" w:author="Luca Giangregorio [2]" w:date="2024-07-22T11:27:00Z"/>
        </w:rPr>
      </w:pPr>
      <w:ins w:id="168" w:author="Luca Giangregorio [2]" w:date="2024-07-22T11:27:00Z">
        <w:r>
          <w:t xml:space="preserve">Switzerland: </w:t>
        </w:r>
      </w:ins>
    </w:p>
    <w:p w14:paraId="64D9A56B" w14:textId="77777777" w:rsidR="00344F0D" w:rsidRDefault="00344F0D" w:rsidP="00CE4B1D">
      <w:pPr>
        <w:pStyle w:val="BodyText"/>
        <w:jc w:val="both"/>
        <w:rPr>
          <w:ins w:id="169" w:author="Luca Giangregorio [2]" w:date="2024-07-22T11:31:00Z"/>
        </w:rPr>
      </w:pPr>
      <w:ins w:id="170" w:author="Luca Giangregorio [2]" w:date="2024-07-22T11:28:00Z">
        <w:r>
          <w:t xml:space="preserve">In Switzerland, the cantons have an exclusive right to set their own gift and inheritance taxes. </w:t>
        </w:r>
      </w:ins>
      <w:ins w:id="171" w:author="Luca Giangregorio [2]" w:date="2024-07-22T11:29:00Z">
        <w:r>
          <w:t>According to EY (</w:t>
        </w:r>
        <w:proofErr w:type="spellStart"/>
        <w:r>
          <w:t>citekey</w:t>
        </w:r>
        <w:proofErr w:type="spellEnd"/>
        <w:r>
          <w:t xml:space="preserve"> EYa and </w:t>
        </w:r>
        <w:proofErr w:type="spellStart"/>
        <w:r>
          <w:t>EYb</w:t>
        </w:r>
        <w:proofErr w:type="spellEnd"/>
        <w:r>
          <w:t>), th</w:t>
        </w:r>
      </w:ins>
      <w:ins w:id="172" w:author="Luca Giangregorio [2]" w:date="2024-07-22T11:30:00Z">
        <w:r>
          <w:t>e canton tax system</w:t>
        </w:r>
      </w:ins>
      <w:ins w:id="173" w:author="Luca Giangregorio [2]" w:date="2024-07-22T11:29:00Z">
        <w:r>
          <w:t xml:space="preserve"> applies since 2006</w:t>
        </w:r>
      </w:ins>
      <w:ins w:id="174" w:author="Luca Giangregorio [2]" w:date="2024-07-22T11:30:00Z">
        <w:r>
          <w:t xml:space="preserve">. However, from 1973 to 2005, the EIG tax revenues are gathered at regional and local level </w:t>
        </w:r>
      </w:ins>
      <w:ins w:id="175" w:author="Luca Giangregorio [2]" w:date="2024-07-22T11:31:00Z">
        <w:r>
          <w:t>according to the OECD Revenue data (</w:t>
        </w:r>
        <w:proofErr w:type="spellStart"/>
        <w:r>
          <w:t>citekey</w:t>
        </w:r>
        <w:proofErr w:type="spellEnd"/>
        <w:r>
          <w:t xml:space="preserve">). </w:t>
        </w:r>
      </w:ins>
    </w:p>
    <w:p w14:paraId="2A7B8754" w14:textId="2C9E7FE1" w:rsidR="00344F0D" w:rsidDel="00297E39" w:rsidRDefault="00344F0D" w:rsidP="00CE4B1D">
      <w:pPr>
        <w:pStyle w:val="BodyText"/>
        <w:jc w:val="both"/>
        <w:rPr>
          <w:del w:id="176" w:author="Luca Giangregorio [2]" w:date="2024-07-22T11:46:00Z"/>
        </w:rPr>
      </w:pPr>
      <w:ins w:id="177" w:author="Luca Giangregorio [2]" w:date="2024-07-22T11:31:00Z">
        <w:r>
          <w:t xml:space="preserve">Therefore, we assume that the taxation was at the canton level even before 2006. </w:t>
        </w:r>
      </w:ins>
      <w:ins w:id="178" w:author="Luca Giangregorio [2]" w:date="2024-07-22T11:32:00Z">
        <w:r>
          <w:t xml:space="preserve">In practical terms, the status for the national EIG taxation has been set to “0” (No) since 1973. </w:t>
        </w:r>
      </w:ins>
    </w:p>
    <w:p w14:paraId="58A4B433" w14:textId="77777777" w:rsidR="0007446C" w:rsidDel="00297E39" w:rsidRDefault="0007446C" w:rsidP="00CE4B1D">
      <w:pPr>
        <w:pStyle w:val="BodyText"/>
        <w:jc w:val="both"/>
        <w:rPr>
          <w:del w:id="179" w:author="Luca Giangregorio [2]" w:date="2024-07-22T11:46:00Z"/>
        </w:rPr>
      </w:pPr>
    </w:p>
    <w:p w14:paraId="015AAE40" w14:textId="77777777" w:rsidR="0007446C" w:rsidRDefault="0007446C" w:rsidP="0007446C">
      <w:pPr>
        <w:pStyle w:val="FirstParagraph"/>
        <w:jc w:val="both"/>
        <w:rPr>
          <w:ins w:id="180" w:author="Luca Giangregorio [2]" w:date="2024-07-22T11:12:00Z"/>
        </w:rPr>
      </w:pPr>
      <w:ins w:id="181" w:author="Luca Giangregorio [2]" w:date="2024-07-22T11:12:00Z">
        <w:r>
          <w:t xml:space="preserve">United States: </w:t>
        </w:r>
      </w:ins>
    </w:p>
    <w:p w14:paraId="0EDB8BBE" w14:textId="77777777" w:rsidR="0007446C" w:rsidRDefault="0007446C" w:rsidP="0007446C">
      <w:pPr>
        <w:pStyle w:val="FirstParagraph"/>
        <w:jc w:val="both"/>
      </w:pPr>
      <w:r>
        <w:t xml:space="preserve">As of the public release v.2, the data also include regional-level tax information for all U.S. states. </w:t>
      </w:r>
      <w:proofErr w:type="spellStart"/>
      <w:r>
        <w:t>Varcodes</w:t>
      </w:r>
      <w:proofErr w:type="spellEnd"/>
      <w:r>
        <w:t xml:space="preserve"> and variables for the regional level adhere to the database structure outlined above. We note some important conceptual differences:</w:t>
      </w:r>
    </w:p>
    <w:p w14:paraId="178CBE3C" w14:textId="77777777" w:rsidR="0007446C" w:rsidRDefault="0007446C" w:rsidP="0007446C">
      <w:pPr>
        <w:pStyle w:val="BodyText"/>
        <w:jc w:val="both"/>
      </w:pPr>
      <w:r>
        <w:t xml:space="preserve">First, the tax status variable refers to the state-level, irrespective of federal taxes that also apply within state boundaries. Thus, if a given state indicates </w:t>
      </w:r>
      <w:r>
        <w:rPr>
          <w:i/>
          <w:iCs/>
        </w:rPr>
        <w:t xml:space="preserve">status </w:t>
      </w:r>
      <w:r>
        <w:t xml:space="preserve"> = 0, the tax in that state can still be subject to the federal estate tax, if it applies.</w:t>
      </w:r>
    </w:p>
    <w:p w14:paraId="0D6ACA58" w14:textId="77777777" w:rsidR="0007446C" w:rsidRDefault="0007446C" w:rsidP="0007446C">
      <w:pPr>
        <w:pStyle w:val="BodyText"/>
        <w:jc w:val="both"/>
      </w:pPr>
      <w:r>
        <w:t xml:space="preserve">On the contrary, adjusted tax schedule variables combine full tax schedule information of federal- and state-level taxes. That is, EIG taxes levied by the state can provide adjustments of the statutory schedule depending on interactions with the federal tax. Thus, our state-level adjusted schedules take the joint structure of taxes at both levels into account in order to arrive at tax exemptions, brackets, and marginal rates that are readily comparable across states within the U.S. It may happen that a single US state applies an inheritance tax. Since the federal tax is an estate tax, the interaction of the two schemes requires the assumption that the inheritance is received by a single direct descendant without siblings. </w:t>
      </w:r>
    </w:p>
    <w:p w14:paraId="54E15930" w14:textId="77777777" w:rsidR="0007446C" w:rsidRDefault="0007446C" w:rsidP="0007446C">
      <w:pPr>
        <w:pStyle w:val="BodyText"/>
        <w:jc w:val="both"/>
        <w:rPr>
          <w:ins w:id="182" w:author="Luca Giangregorio [2]" w:date="2024-07-22T11:12:00Z"/>
        </w:rPr>
      </w:pPr>
      <w:r>
        <w:t xml:space="preserve">Lastly, state and federal tax interactions can lead to marginal tax structures with spikes within the tax bracket structure. Put differently, the highest tax rate in an adjusted schedule might be in a lower bracket and </w:t>
      </w:r>
      <w:r w:rsidRPr="00CE4B1D">
        <w:rPr>
          <w:highlight w:val="yellow"/>
        </w:rPr>
        <w:t>inheritances</w:t>
      </w:r>
      <w:r>
        <w:t xml:space="preserve"> above that bracket will be subject to lower rates. In such cases, the top marginal tax rate refers to the last bracket in the (progressive) tax schedule rather than to the highest tax rate.</w:t>
      </w:r>
    </w:p>
    <w:p w14:paraId="06864CC2" w14:textId="10911FBE" w:rsidR="00344F0D" w:rsidRDefault="00344F0D" w:rsidP="00CE4B1D">
      <w:pPr>
        <w:pStyle w:val="BodyText"/>
        <w:jc w:val="both"/>
        <w:rPr>
          <w:ins w:id="183" w:author="Luca Giangregorio [2]" w:date="2024-07-22T12:02:00Z"/>
        </w:rPr>
      </w:pPr>
      <w:ins w:id="184" w:author="Luca Giangregorio [2]" w:date="2024-07-22T11:29:00Z">
        <w:r>
          <w:t xml:space="preserve"> </w:t>
        </w:r>
      </w:ins>
    </w:p>
    <w:p w14:paraId="10AF153D" w14:textId="77777777" w:rsidR="006B67DB" w:rsidRDefault="006B67DB" w:rsidP="00CE4B1D">
      <w:pPr>
        <w:pStyle w:val="BodyText"/>
        <w:jc w:val="both"/>
        <w:rPr>
          <w:ins w:id="185" w:author="Luca Giangregorio [2]" w:date="2024-07-22T12:02:00Z"/>
        </w:rPr>
      </w:pPr>
    </w:p>
    <w:p w14:paraId="37470065" w14:textId="77777777" w:rsidR="006B67DB" w:rsidRDefault="006B67DB" w:rsidP="00CE4B1D">
      <w:pPr>
        <w:pStyle w:val="BodyText"/>
        <w:jc w:val="both"/>
        <w:rPr>
          <w:ins w:id="186" w:author="Luca Giangregorio [2]" w:date="2024-07-22T12:02:00Z"/>
        </w:rPr>
      </w:pPr>
    </w:p>
    <w:p w14:paraId="284F28A9" w14:textId="77777777" w:rsidR="006B67DB" w:rsidRDefault="006B67DB" w:rsidP="00CE4B1D">
      <w:pPr>
        <w:pStyle w:val="BodyText"/>
        <w:jc w:val="both"/>
        <w:rPr>
          <w:ins w:id="187" w:author="Luca Giangregorio [2]" w:date="2024-07-22T12:02:00Z"/>
        </w:rPr>
      </w:pPr>
    </w:p>
    <w:p w14:paraId="38D14D9E" w14:textId="77777777" w:rsidR="006B67DB" w:rsidRDefault="006B67DB" w:rsidP="006B67DB">
      <w:pPr>
        <w:pStyle w:val="Heading1"/>
        <w:spacing w:line="362" w:lineRule="auto"/>
      </w:pPr>
      <w:r>
        <w:rPr>
          <w:w w:val="110"/>
        </w:rPr>
        <w:t>Appendix to the Estate, Inheritances, and Gift Taxes (EIG) Section</w:t>
      </w:r>
    </w:p>
    <w:p w14:paraId="509B6D5B" w14:textId="77777777" w:rsidR="006B67DB" w:rsidRDefault="006B67DB" w:rsidP="006B67DB">
      <w:pPr>
        <w:pStyle w:val="BodyText"/>
        <w:spacing w:before="7"/>
        <w:rPr>
          <w:b/>
          <w:sz w:val="54"/>
        </w:rPr>
      </w:pPr>
    </w:p>
    <w:p w14:paraId="75BF166B" w14:textId="77777777" w:rsidR="006B67DB" w:rsidRDefault="006B67DB" w:rsidP="006B67DB">
      <w:pPr>
        <w:pStyle w:val="Heading2"/>
        <w:numPr>
          <w:ilvl w:val="1"/>
          <w:numId w:val="2"/>
        </w:numPr>
        <w:tabs>
          <w:tab w:val="left" w:pos="902"/>
        </w:tabs>
        <w:ind w:hanging="785"/>
      </w:pPr>
      <w:bookmarkStart w:id="188" w:name="Introduction"/>
      <w:bookmarkStart w:id="189" w:name="_bookmark116"/>
      <w:bookmarkEnd w:id="188"/>
      <w:bookmarkEnd w:id="189"/>
      <w:r>
        <w:rPr>
          <w:spacing w:val="-2"/>
          <w:w w:val="110"/>
        </w:rPr>
        <w:t>Introduction</w:t>
      </w:r>
    </w:p>
    <w:p w14:paraId="3ECC0952" w14:textId="77777777" w:rsidR="006B67DB" w:rsidRDefault="006B67DB" w:rsidP="006B67DB">
      <w:pPr>
        <w:pStyle w:val="BodyText"/>
        <w:spacing w:before="3"/>
        <w:rPr>
          <w:b/>
          <w:sz w:val="31"/>
        </w:rPr>
      </w:pPr>
    </w:p>
    <w:p w14:paraId="348E71C5" w14:textId="77777777" w:rsidR="006B67DB" w:rsidRDefault="006B67DB" w:rsidP="006B67DB">
      <w:pPr>
        <w:pStyle w:val="BodyText"/>
        <w:spacing w:line="355" w:lineRule="auto"/>
        <w:ind w:left="117" w:right="115"/>
        <w:jc w:val="both"/>
      </w:pPr>
      <w:r>
        <w:t>The Appendix of the Estate, Inheritances, and Gift Taxes (EIG) section of the GC Wealth Project provides additional</w:t>
      </w:r>
      <w:r>
        <w:rPr>
          <w:spacing w:val="-4"/>
        </w:rPr>
        <w:t xml:space="preserve"> </w:t>
      </w:r>
      <w:r>
        <w:t>information</w:t>
      </w:r>
      <w:r>
        <w:rPr>
          <w:spacing w:val="-4"/>
        </w:rPr>
        <w:t xml:space="preserve"> </w:t>
      </w:r>
      <w:r>
        <w:t>on</w:t>
      </w:r>
      <w:r>
        <w:rPr>
          <w:spacing w:val="-4"/>
        </w:rPr>
        <w:t xml:space="preserve"> </w:t>
      </w:r>
      <w:r>
        <w:t>the</w:t>
      </w:r>
      <w:r>
        <w:rPr>
          <w:spacing w:val="-4"/>
        </w:rPr>
        <w:t xml:space="preserve"> </w:t>
      </w:r>
      <w:r>
        <w:t>data</w:t>
      </w:r>
      <w:r>
        <w:rPr>
          <w:spacing w:val="-4"/>
        </w:rPr>
        <w:t xml:space="preserve"> </w:t>
      </w:r>
      <w:r>
        <w:t>creation</w:t>
      </w:r>
      <w:r>
        <w:rPr>
          <w:spacing w:val="-4"/>
        </w:rPr>
        <w:t xml:space="preserve"> </w:t>
      </w:r>
      <w:r>
        <w:t>and</w:t>
      </w:r>
      <w:r>
        <w:rPr>
          <w:spacing w:val="-4"/>
        </w:rPr>
        <w:t xml:space="preserve"> </w:t>
      </w:r>
      <w:r>
        <w:t>data</w:t>
      </w:r>
      <w:r>
        <w:rPr>
          <w:spacing w:val="-4"/>
        </w:rPr>
        <w:t xml:space="preserve"> </w:t>
      </w:r>
      <w:r>
        <w:t>validation</w:t>
      </w:r>
      <w:r>
        <w:rPr>
          <w:spacing w:val="-4"/>
        </w:rPr>
        <w:t xml:space="preserve"> </w:t>
      </w:r>
      <w:r>
        <w:t>processes</w:t>
      </w:r>
      <w:r>
        <w:rPr>
          <w:spacing w:val="-4"/>
        </w:rPr>
        <w:t xml:space="preserve"> </w:t>
      </w:r>
      <w:r>
        <w:t>and</w:t>
      </w:r>
      <w:r>
        <w:rPr>
          <w:spacing w:val="-4"/>
        </w:rPr>
        <w:t xml:space="preserve"> </w:t>
      </w:r>
      <w:r>
        <w:t>a</w:t>
      </w:r>
      <w:r>
        <w:rPr>
          <w:spacing w:val="-4"/>
        </w:rPr>
        <w:t xml:space="preserve"> </w:t>
      </w:r>
      <w:r>
        <w:t>detailed</w:t>
      </w:r>
      <w:r>
        <w:rPr>
          <w:spacing w:val="-4"/>
        </w:rPr>
        <w:t xml:space="preserve"> </w:t>
      </w:r>
      <w:r>
        <w:t>documentation</w:t>
      </w:r>
      <w:r>
        <w:rPr>
          <w:spacing w:val="-4"/>
        </w:rPr>
        <w:t xml:space="preserve"> </w:t>
      </w:r>
      <w:r>
        <w:t>of sources.</w:t>
      </w:r>
      <w:r>
        <w:rPr>
          <w:spacing w:val="40"/>
        </w:rPr>
        <w:t xml:space="preserve"> </w:t>
      </w:r>
      <w:r>
        <w:t>In particular, this appendix provides:</w:t>
      </w:r>
    </w:p>
    <w:p w14:paraId="57AF6A62" w14:textId="77777777" w:rsidR="006B67DB" w:rsidRDefault="006B67DB" w:rsidP="006B67DB">
      <w:pPr>
        <w:pStyle w:val="BodyText"/>
        <w:spacing w:before="6"/>
        <w:rPr>
          <w:sz w:val="23"/>
        </w:rPr>
      </w:pPr>
    </w:p>
    <w:p w14:paraId="7F9106F1" w14:textId="77777777" w:rsidR="006B67DB" w:rsidRDefault="006B67DB" w:rsidP="006B67DB">
      <w:pPr>
        <w:pStyle w:val="ListParagraph"/>
        <w:numPr>
          <w:ilvl w:val="2"/>
          <w:numId w:val="2"/>
        </w:numPr>
        <w:tabs>
          <w:tab w:val="left" w:pos="614"/>
        </w:tabs>
        <w:spacing w:before="1"/>
        <w:ind w:left="614" w:right="0" w:hanging="254"/>
        <w:jc w:val="left"/>
        <w:rPr>
          <w:sz w:val="20"/>
        </w:rPr>
      </w:pPr>
      <w:r>
        <w:rPr>
          <w:sz w:val="20"/>
        </w:rPr>
        <w:lastRenderedPageBreak/>
        <w:t>an</w:t>
      </w:r>
      <w:r>
        <w:rPr>
          <w:spacing w:val="1"/>
          <w:sz w:val="20"/>
        </w:rPr>
        <w:t xml:space="preserve"> </w:t>
      </w:r>
      <w:r>
        <w:rPr>
          <w:sz w:val="20"/>
        </w:rPr>
        <w:t>explanation</w:t>
      </w:r>
      <w:r>
        <w:rPr>
          <w:spacing w:val="1"/>
          <w:sz w:val="20"/>
        </w:rPr>
        <w:t xml:space="preserve"> </w:t>
      </w:r>
      <w:r>
        <w:rPr>
          <w:sz w:val="20"/>
        </w:rPr>
        <w:t>of</w:t>
      </w:r>
      <w:r>
        <w:rPr>
          <w:spacing w:val="1"/>
          <w:sz w:val="20"/>
        </w:rPr>
        <w:t xml:space="preserve"> </w:t>
      </w:r>
      <w:r>
        <w:rPr>
          <w:sz w:val="20"/>
        </w:rPr>
        <w:t>data</w:t>
      </w:r>
      <w:r>
        <w:rPr>
          <w:spacing w:val="1"/>
          <w:sz w:val="20"/>
        </w:rPr>
        <w:t xml:space="preserve"> </w:t>
      </w:r>
      <w:r>
        <w:rPr>
          <w:sz w:val="20"/>
        </w:rPr>
        <w:t>creation</w:t>
      </w:r>
      <w:r>
        <w:rPr>
          <w:spacing w:val="1"/>
          <w:sz w:val="20"/>
        </w:rPr>
        <w:t xml:space="preserve"> </w:t>
      </w:r>
      <w:r>
        <w:rPr>
          <w:spacing w:val="-2"/>
          <w:sz w:val="20"/>
        </w:rPr>
        <w:t>processes,</w:t>
      </w:r>
    </w:p>
    <w:p w14:paraId="79C4477B" w14:textId="77777777" w:rsidR="006B67DB" w:rsidRDefault="006B67DB" w:rsidP="006B67DB">
      <w:pPr>
        <w:pStyle w:val="BodyText"/>
        <w:spacing w:before="4"/>
        <w:rPr>
          <w:sz w:val="21"/>
        </w:rPr>
      </w:pPr>
    </w:p>
    <w:p w14:paraId="79F7244E" w14:textId="77777777" w:rsidR="006B67DB" w:rsidRDefault="006B67DB" w:rsidP="006B67DB">
      <w:pPr>
        <w:pStyle w:val="ListParagraph"/>
        <w:numPr>
          <w:ilvl w:val="2"/>
          <w:numId w:val="2"/>
        </w:numPr>
        <w:tabs>
          <w:tab w:val="left" w:pos="614"/>
        </w:tabs>
        <w:ind w:left="614" w:right="0" w:hanging="254"/>
        <w:jc w:val="left"/>
        <w:rPr>
          <w:sz w:val="20"/>
        </w:rPr>
      </w:pPr>
      <w:r>
        <w:rPr>
          <w:sz w:val="20"/>
        </w:rPr>
        <w:t>the</w:t>
      </w:r>
      <w:r>
        <w:rPr>
          <w:spacing w:val="4"/>
          <w:sz w:val="20"/>
        </w:rPr>
        <w:t xml:space="preserve"> </w:t>
      </w:r>
      <w:r>
        <w:rPr>
          <w:sz w:val="20"/>
        </w:rPr>
        <w:t>full</w:t>
      </w:r>
      <w:r>
        <w:rPr>
          <w:spacing w:val="4"/>
          <w:sz w:val="20"/>
        </w:rPr>
        <w:t xml:space="preserve"> </w:t>
      </w:r>
      <w:r>
        <w:rPr>
          <w:sz w:val="20"/>
        </w:rPr>
        <w:t>list</w:t>
      </w:r>
      <w:r>
        <w:rPr>
          <w:spacing w:val="4"/>
          <w:sz w:val="20"/>
        </w:rPr>
        <w:t xml:space="preserve"> </w:t>
      </w:r>
      <w:r>
        <w:rPr>
          <w:sz w:val="20"/>
        </w:rPr>
        <w:t>of</w:t>
      </w:r>
      <w:r>
        <w:rPr>
          <w:spacing w:val="4"/>
          <w:sz w:val="20"/>
        </w:rPr>
        <w:t xml:space="preserve"> </w:t>
      </w:r>
      <w:r>
        <w:rPr>
          <w:sz w:val="20"/>
        </w:rPr>
        <w:t>sources</w:t>
      </w:r>
      <w:r>
        <w:rPr>
          <w:spacing w:val="4"/>
          <w:sz w:val="20"/>
        </w:rPr>
        <w:t xml:space="preserve"> </w:t>
      </w:r>
      <w:r>
        <w:rPr>
          <w:sz w:val="20"/>
        </w:rPr>
        <w:t>included</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Estate,</w:t>
      </w:r>
      <w:r>
        <w:rPr>
          <w:spacing w:val="4"/>
          <w:sz w:val="20"/>
        </w:rPr>
        <w:t xml:space="preserve"> </w:t>
      </w:r>
      <w:r>
        <w:rPr>
          <w:sz w:val="20"/>
        </w:rPr>
        <w:t>Inheritances,</w:t>
      </w:r>
      <w:r>
        <w:rPr>
          <w:spacing w:val="4"/>
          <w:sz w:val="20"/>
        </w:rPr>
        <w:t xml:space="preserve"> </w:t>
      </w:r>
      <w:r>
        <w:rPr>
          <w:sz w:val="20"/>
        </w:rPr>
        <w:t>and</w:t>
      </w:r>
      <w:r>
        <w:rPr>
          <w:spacing w:val="4"/>
          <w:sz w:val="20"/>
        </w:rPr>
        <w:t xml:space="preserve"> </w:t>
      </w:r>
      <w:r>
        <w:rPr>
          <w:sz w:val="20"/>
        </w:rPr>
        <w:t>Gift</w:t>
      </w:r>
      <w:r>
        <w:rPr>
          <w:spacing w:val="4"/>
          <w:sz w:val="20"/>
        </w:rPr>
        <w:t xml:space="preserve"> </w:t>
      </w:r>
      <w:r>
        <w:rPr>
          <w:sz w:val="20"/>
        </w:rPr>
        <w:t>Tax</w:t>
      </w:r>
      <w:r>
        <w:rPr>
          <w:spacing w:val="4"/>
          <w:sz w:val="20"/>
        </w:rPr>
        <w:t xml:space="preserve"> </w:t>
      </w:r>
      <w:r>
        <w:rPr>
          <w:spacing w:val="-2"/>
          <w:sz w:val="20"/>
        </w:rPr>
        <w:t>section.</w:t>
      </w:r>
    </w:p>
    <w:p w14:paraId="1938B076" w14:textId="77777777" w:rsidR="006B67DB" w:rsidRDefault="006B67DB" w:rsidP="006B67DB">
      <w:pPr>
        <w:pStyle w:val="BodyText"/>
        <w:rPr>
          <w:sz w:val="28"/>
        </w:rPr>
      </w:pPr>
    </w:p>
    <w:p w14:paraId="2ED6568A" w14:textId="77777777" w:rsidR="006B67DB" w:rsidRDefault="006B67DB" w:rsidP="006B67DB">
      <w:pPr>
        <w:pStyle w:val="BodyText"/>
        <w:spacing w:before="3"/>
        <w:rPr>
          <w:sz w:val="21"/>
        </w:rPr>
      </w:pPr>
    </w:p>
    <w:p w14:paraId="6FC2C465" w14:textId="77777777" w:rsidR="006B67DB" w:rsidRDefault="006B67DB" w:rsidP="006B67DB">
      <w:pPr>
        <w:pStyle w:val="Heading2"/>
        <w:numPr>
          <w:ilvl w:val="1"/>
          <w:numId w:val="2"/>
        </w:numPr>
        <w:tabs>
          <w:tab w:val="left" w:pos="902"/>
        </w:tabs>
        <w:spacing w:before="1"/>
        <w:ind w:hanging="785"/>
      </w:pPr>
      <w:bookmarkStart w:id="190" w:name="Data_Creation_Processes"/>
      <w:bookmarkStart w:id="191" w:name="_bookmark117"/>
      <w:bookmarkEnd w:id="190"/>
      <w:bookmarkEnd w:id="191"/>
      <w:r>
        <w:rPr>
          <w:w w:val="110"/>
        </w:rPr>
        <w:t>Data</w:t>
      </w:r>
      <w:r>
        <w:rPr>
          <w:spacing w:val="39"/>
          <w:w w:val="110"/>
        </w:rPr>
        <w:t xml:space="preserve"> </w:t>
      </w:r>
      <w:r>
        <w:rPr>
          <w:w w:val="110"/>
        </w:rPr>
        <w:t>Creation</w:t>
      </w:r>
      <w:r>
        <w:rPr>
          <w:spacing w:val="39"/>
          <w:w w:val="110"/>
        </w:rPr>
        <w:t xml:space="preserve"> </w:t>
      </w:r>
      <w:r>
        <w:rPr>
          <w:spacing w:val="-2"/>
          <w:w w:val="110"/>
        </w:rPr>
        <w:t>Processes</w:t>
      </w:r>
    </w:p>
    <w:p w14:paraId="1DF555D9" w14:textId="77777777" w:rsidR="006B67DB" w:rsidRDefault="006B67DB" w:rsidP="006B67DB">
      <w:pPr>
        <w:pStyle w:val="BodyText"/>
        <w:spacing w:before="3"/>
        <w:rPr>
          <w:b/>
          <w:sz w:val="31"/>
        </w:rPr>
      </w:pPr>
    </w:p>
    <w:p w14:paraId="67EB22BF" w14:textId="77777777" w:rsidR="006B67DB" w:rsidRDefault="006B67DB" w:rsidP="006B67DB">
      <w:pPr>
        <w:pStyle w:val="BodyText"/>
        <w:ind w:left="117"/>
        <w:jc w:val="both"/>
      </w:pPr>
      <w:r>
        <w:t>Information</w:t>
      </w:r>
      <w:r>
        <w:rPr>
          <w:spacing w:val="-11"/>
        </w:rPr>
        <w:t xml:space="preserve"> </w:t>
      </w:r>
      <w:r>
        <w:t>on</w:t>
      </w:r>
      <w:r>
        <w:rPr>
          <w:spacing w:val="-11"/>
        </w:rPr>
        <w:t xml:space="preserve"> </w:t>
      </w:r>
      <w:r>
        <w:t>Estate,</w:t>
      </w:r>
      <w:r>
        <w:rPr>
          <w:spacing w:val="-9"/>
        </w:rPr>
        <w:t xml:space="preserve"> </w:t>
      </w:r>
      <w:r>
        <w:t>Inheritance,</w:t>
      </w:r>
      <w:r>
        <w:rPr>
          <w:spacing w:val="-10"/>
        </w:rPr>
        <w:t xml:space="preserve"> </w:t>
      </w:r>
      <w:r>
        <w:t>and</w:t>
      </w:r>
      <w:r>
        <w:rPr>
          <w:spacing w:val="-10"/>
        </w:rPr>
        <w:t xml:space="preserve"> </w:t>
      </w:r>
      <w:r>
        <w:t>Gift</w:t>
      </w:r>
      <w:r>
        <w:rPr>
          <w:spacing w:val="-11"/>
        </w:rPr>
        <w:t xml:space="preserve"> </w:t>
      </w:r>
      <w:r>
        <w:t>taxes</w:t>
      </w:r>
      <w:r>
        <w:rPr>
          <w:spacing w:val="-11"/>
        </w:rPr>
        <w:t xml:space="preserve"> </w:t>
      </w:r>
      <w:r>
        <w:t>is</w:t>
      </w:r>
      <w:r>
        <w:rPr>
          <w:spacing w:val="-11"/>
        </w:rPr>
        <w:t xml:space="preserve"> </w:t>
      </w:r>
      <w:r>
        <w:t>collected</w:t>
      </w:r>
      <w:r>
        <w:rPr>
          <w:spacing w:val="-10"/>
        </w:rPr>
        <w:t xml:space="preserve"> </w:t>
      </w:r>
      <w:r>
        <w:t>from</w:t>
      </w:r>
      <w:r>
        <w:rPr>
          <w:spacing w:val="-11"/>
        </w:rPr>
        <w:t xml:space="preserve"> </w:t>
      </w:r>
      <w:r>
        <w:t>three</w:t>
      </w:r>
      <w:r>
        <w:rPr>
          <w:spacing w:val="-11"/>
        </w:rPr>
        <w:t xml:space="preserve"> </w:t>
      </w:r>
      <w:r>
        <w:t>broadly</w:t>
      </w:r>
      <w:r>
        <w:rPr>
          <w:spacing w:val="-11"/>
        </w:rPr>
        <w:t xml:space="preserve"> </w:t>
      </w:r>
      <w:r>
        <w:t>different</w:t>
      </w:r>
      <w:r>
        <w:rPr>
          <w:spacing w:val="-10"/>
        </w:rPr>
        <w:t xml:space="preserve"> </w:t>
      </w:r>
      <w:r>
        <w:t>source</w:t>
      </w:r>
      <w:r>
        <w:rPr>
          <w:spacing w:val="-11"/>
        </w:rPr>
        <w:t xml:space="preserve"> </w:t>
      </w:r>
      <w:r>
        <w:rPr>
          <w:spacing w:val="-2"/>
        </w:rPr>
        <w:t>categories:</w:t>
      </w:r>
    </w:p>
    <w:p w14:paraId="42A0ED13" w14:textId="14CD1056" w:rsidR="006B67DB" w:rsidRDefault="006B67DB" w:rsidP="006B67DB">
      <w:pPr>
        <w:pStyle w:val="BodyText"/>
        <w:spacing w:before="129" w:line="355" w:lineRule="auto"/>
        <w:ind w:left="117" w:right="115"/>
        <w:jc w:val="both"/>
      </w:pPr>
      <w:r>
        <w:t xml:space="preserve">1) Legal tax documents from public entities, 2) information on tax codes and schedules from third-party sources, and 3) tax revenue data </w:t>
      </w:r>
      <w:del w:id="192" w:author="Luca Giangregorio [2]" w:date="2024-07-22T12:07:00Z">
        <w:r w:rsidDel="006B67DB">
          <w:delText xml:space="preserve">typically </w:delText>
        </w:r>
      </w:del>
      <w:r>
        <w:t>from the OECD [</w:t>
      </w:r>
      <w:hyperlink w:anchor="_bookmark221" w:history="1">
        <w:r>
          <w:rPr>
            <w:color w:val="0000FF"/>
          </w:rPr>
          <w:t>102</w:t>
        </w:r>
      </w:hyperlink>
      <w:r>
        <w:t>].</w:t>
      </w:r>
      <w:r>
        <w:rPr>
          <w:spacing w:val="40"/>
        </w:rPr>
        <w:t xml:space="preserve"> </w:t>
      </w:r>
      <w:r>
        <w:t>Depending on the source category, the information can be directly inserted into the Estate, Inheritance, and Gift Taxes database (as is the case with tax revenue information) or be subject to interpretation and harmonization procedures (as is the case with detailed information on tax schedules and rates).</w:t>
      </w:r>
    </w:p>
    <w:p w14:paraId="32B3DD20" w14:textId="77777777" w:rsidR="006B67DB" w:rsidRDefault="006B67DB" w:rsidP="006B67DB">
      <w:pPr>
        <w:spacing w:line="355" w:lineRule="auto"/>
        <w:jc w:val="both"/>
        <w:sectPr w:rsidR="006B67DB" w:rsidSect="006B67DB">
          <w:pgSz w:w="12240" w:h="15840"/>
          <w:pgMar w:top="1820" w:right="1300" w:bottom="280" w:left="1300" w:header="720" w:footer="720" w:gutter="0"/>
          <w:cols w:space="720"/>
        </w:sectPr>
      </w:pPr>
    </w:p>
    <w:p w14:paraId="3936EBB1" w14:textId="3025D0D2" w:rsidR="006B67DB" w:rsidRDefault="006B67DB" w:rsidP="006B67DB">
      <w:pPr>
        <w:pStyle w:val="BodyText"/>
        <w:spacing w:before="86" w:line="355" w:lineRule="auto"/>
        <w:ind w:left="117" w:right="115"/>
        <w:jc w:val="both"/>
      </w:pPr>
      <w:r>
        <w:lastRenderedPageBreak/>
        <w:t>We</w:t>
      </w:r>
      <w:r>
        <w:rPr>
          <w:spacing w:val="-3"/>
        </w:rPr>
        <w:t xml:space="preserve"> </w:t>
      </w:r>
      <w:r>
        <w:t>only</w:t>
      </w:r>
      <w:r>
        <w:rPr>
          <w:spacing w:val="-3"/>
        </w:rPr>
        <w:t xml:space="preserve"> </w:t>
      </w:r>
      <w:r>
        <w:t>retrieve</w:t>
      </w:r>
      <w:r>
        <w:rPr>
          <w:spacing w:val="-3"/>
        </w:rPr>
        <w:t xml:space="preserve"> </w:t>
      </w:r>
      <w:r>
        <w:t>tax</w:t>
      </w:r>
      <w:r>
        <w:rPr>
          <w:spacing w:val="-3"/>
        </w:rPr>
        <w:t xml:space="preserve"> </w:t>
      </w:r>
      <w:r>
        <w:t>schedule</w:t>
      </w:r>
      <w:r>
        <w:rPr>
          <w:spacing w:val="-3"/>
        </w:rPr>
        <w:t xml:space="preserve"> </w:t>
      </w:r>
      <w:r>
        <w:t>information</w:t>
      </w:r>
      <w:r>
        <w:rPr>
          <w:spacing w:val="-3"/>
        </w:rPr>
        <w:t xml:space="preserve"> </w:t>
      </w:r>
      <w:r>
        <w:t>where</w:t>
      </w:r>
      <w:r>
        <w:rPr>
          <w:spacing w:val="-3"/>
        </w:rPr>
        <w:t xml:space="preserve"> </w:t>
      </w:r>
      <w:r>
        <w:t>interpretation</w:t>
      </w:r>
      <w:r>
        <w:rPr>
          <w:spacing w:val="-3"/>
        </w:rPr>
        <w:t xml:space="preserve"> </w:t>
      </w:r>
      <w:r>
        <w:t>of</w:t>
      </w:r>
      <w:r>
        <w:rPr>
          <w:spacing w:val="-3"/>
        </w:rPr>
        <w:t xml:space="preserve"> </w:t>
      </w:r>
      <w:r>
        <w:t>tax</w:t>
      </w:r>
      <w:r>
        <w:rPr>
          <w:spacing w:val="-3"/>
        </w:rPr>
        <w:t xml:space="preserve"> </w:t>
      </w:r>
      <w:r>
        <w:t>rates</w:t>
      </w:r>
      <w:r>
        <w:rPr>
          <w:spacing w:val="-3"/>
        </w:rPr>
        <w:t xml:space="preserve"> </w:t>
      </w:r>
      <w:r>
        <w:t>and</w:t>
      </w:r>
      <w:r>
        <w:rPr>
          <w:spacing w:val="-3"/>
        </w:rPr>
        <w:t xml:space="preserve"> </w:t>
      </w:r>
      <w:r>
        <w:t>schedules</w:t>
      </w:r>
      <w:r>
        <w:rPr>
          <w:spacing w:val="-3"/>
        </w:rPr>
        <w:t xml:space="preserve"> </w:t>
      </w:r>
      <w:r>
        <w:t>is</w:t>
      </w:r>
      <w:r>
        <w:rPr>
          <w:spacing w:val="-3"/>
        </w:rPr>
        <w:t xml:space="preserve"> </w:t>
      </w:r>
      <w:r>
        <w:t>unambiguous For instance, information from documents that provide a full tax schedule—from personal exemptions to specific</w:t>
      </w:r>
      <w:r>
        <w:rPr>
          <w:spacing w:val="-6"/>
        </w:rPr>
        <w:t xml:space="preserve"> </w:t>
      </w:r>
      <w:r>
        <w:t>tax</w:t>
      </w:r>
      <w:r>
        <w:rPr>
          <w:spacing w:val="-6"/>
        </w:rPr>
        <w:t xml:space="preserve"> </w:t>
      </w:r>
      <w:r>
        <w:t>rates</w:t>
      </w:r>
      <w:r>
        <w:rPr>
          <w:spacing w:val="-6"/>
        </w:rPr>
        <w:t xml:space="preserve"> </w:t>
      </w:r>
      <w:r>
        <w:t>for</w:t>
      </w:r>
      <w:r>
        <w:rPr>
          <w:spacing w:val="-6"/>
        </w:rPr>
        <w:t xml:space="preserve"> </w:t>
      </w:r>
      <w:r>
        <w:t>each</w:t>
      </w:r>
      <w:r>
        <w:rPr>
          <w:spacing w:val="-6"/>
        </w:rPr>
        <w:t xml:space="preserve"> </w:t>
      </w:r>
      <w:r>
        <w:t>bracket</w:t>
      </w:r>
      <w:r>
        <w:rPr>
          <w:spacing w:val="-6"/>
        </w:rPr>
        <w:t xml:space="preserve"> </w:t>
      </w:r>
      <w:r>
        <w:t>as</w:t>
      </w:r>
      <w:r>
        <w:rPr>
          <w:spacing w:val="-6"/>
        </w:rPr>
        <w:t xml:space="preserve"> </w:t>
      </w:r>
      <w:r>
        <w:t>well</w:t>
      </w:r>
      <w:r>
        <w:rPr>
          <w:spacing w:val="-6"/>
        </w:rPr>
        <w:t xml:space="preserve"> </w:t>
      </w:r>
      <w:r>
        <w:t>as</w:t>
      </w:r>
      <w:r>
        <w:rPr>
          <w:spacing w:val="-6"/>
        </w:rPr>
        <w:t xml:space="preserve"> </w:t>
      </w:r>
      <w:r>
        <w:t>lower</w:t>
      </w:r>
      <w:r>
        <w:rPr>
          <w:spacing w:val="-6"/>
        </w:rPr>
        <w:t xml:space="preserve"> </w:t>
      </w:r>
      <w:r>
        <w:t>and</w:t>
      </w:r>
      <w:r>
        <w:rPr>
          <w:spacing w:val="-6"/>
        </w:rPr>
        <w:t xml:space="preserve"> </w:t>
      </w:r>
      <w:r>
        <w:t>upper</w:t>
      </w:r>
      <w:r>
        <w:rPr>
          <w:spacing w:val="-6"/>
        </w:rPr>
        <w:t xml:space="preserve"> </w:t>
      </w:r>
      <w:r>
        <w:t>bounds</w:t>
      </w:r>
      <w:r>
        <w:rPr>
          <w:spacing w:val="-6"/>
        </w:rPr>
        <w:t xml:space="preserve"> </w:t>
      </w:r>
      <w:r>
        <w:t>of</w:t>
      </w:r>
      <w:r>
        <w:rPr>
          <w:spacing w:val="-6"/>
        </w:rPr>
        <w:t xml:space="preserve"> </w:t>
      </w:r>
      <w:r>
        <w:t>every</w:t>
      </w:r>
      <w:r>
        <w:rPr>
          <w:spacing w:val="-6"/>
        </w:rPr>
        <w:t xml:space="preserve"> </w:t>
      </w:r>
      <w:r>
        <w:t>bracket—can</w:t>
      </w:r>
      <w:r>
        <w:rPr>
          <w:spacing w:val="-6"/>
        </w:rPr>
        <w:t xml:space="preserve"> </w:t>
      </w:r>
      <w:r>
        <w:t>be</w:t>
      </w:r>
      <w:r>
        <w:rPr>
          <w:spacing w:val="-6"/>
        </w:rPr>
        <w:t xml:space="preserve"> </w:t>
      </w:r>
      <w:r>
        <w:t>easily</w:t>
      </w:r>
      <w:r>
        <w:rPr>
          <w:spacing w:val="-6"/>
        </w:rPr>
        <w:t xml:space="preserve"> </w:t>
      </w:r>
      <w:r>
        <w:t>added to</w:t>
      </w:r>
      <w:r>
        <w:rPr>
          <w:spacing w:val="-2"/>
        </w:rPr>
        <w:t xml:space="preserve"> </w:t>
      </w:r>
      <w:r>
        <w:t>the</w:t>
      </w:r>
      <w:r>
        <w:rPr>
          <w:spacing w:val="-1"/>
        </w:rPr>
        <w:t xml:space="preserve"> </w:t>
      </w:r>
      <w:r>
        <w:t>database.</w:t>
      </w:r>
      <w:r>
        <w:rPr>
          <w:spacing w:val="20"/>
        </w:rPr>
        <w:t xml:space="preserve"> </w:t>
      </w:r>
      <w:r>
        <w:t>Sometimes,</w:t>
      </w:r>
      <w:r>
        <w:rPr>
          <w:spacing w:val="-1"/>
        </w:rPr>
        <w:t xml:space="preserve"> </w:t>
      </w:r>
      <w:r>
        <w:t>however,</w:t>
      </w:r>
      <w:r>
        <w:rPr>
          <w:spacing w:val="-1"/>
        </w:rPr>
        <w:t xml:space="preserve"> </w:t>
      </w:r>
      <w:r>
        <w:t>sources</w:t>
      </w:r>
      <w:r>
        <w:rPr>
          <w:spacing w:val="-2"/>
        </w:rPr>
        <w:t xml:space="preserve"> </w:t>
      </w:r>
      <w:r>
        <w:t>only</w:t>
      </w:r>
      <w:r>
        <w:rPr>
          <w:spacing w:val="-1"/>
        </w:rPr>
        <w:t xml:space="preserve"> </w:t>
      </w:r>
      <w:r>
        <w:t>provide</w:t>
      </w:r>
      <w:r>
        <w:rPr>
          <w:spacing w:val="-2"/>
        </w:rPr>
        <w:t xml:space="preserve"> </w:t>
      </w:r>
      <w:r>
        <w:t>a</w:t>
      </w:r>
      <w:r>
        <w:rPr>
          <w:spacing w:val="-2"/>
        </w:rPr>
        <w:t xml:space="preserve"> </w:t>
      </w:r>
      <w:r>
        <w:t>broad</w:t>
      </w:r>
      <w:r>
        <w:rPr>
          <w:spacing w:val="-1"/>
        </w:rPr>
        <w:t xml:space="preserve"> </w:t>
      </w:r>
      <w:r>
        <w:t>range</w:t>
      </w:r>
      <w:r>
        <w:rPr>
          <w:spacing w:val="-1"/>
        </w:rPr>
        <w:t xml:space="preserve"> </w:t>
      </w:r>
      <w:r>
        <w:t>of</w:t>
      </w:r>
      <w:r>
        <w:rPr>
          <w:spacing w:val="-2"/>
        </w:rPr>
        <w:t xml:space="preserve"> </w:t>
      </w:r>
      <w:r>
        <w:t>the</w:t>
      </w:r>
      <w:r>
        <w:rPr>
          <w:spacing w:val="-1"/>
        </w:rPr>
        <w:t xml:space="preserve"> </w:t>
      </w:r>
      <w:r>
        <w:t>tax</w:t>
      </w:r>
      <w:r>
        <w:rPr>
          <w:spacing w:val="-2"/>
        </w:rPr>
        <w:t xml:space="preserve"> </w:t>
      </w:r>
      <w:r>
        <w:t>schedule</w:t>
      </w:r>
      <w:r>
        <w:rPr>
          <w:spacing w:val="-2"/>
        </w:rPr>
        <w:t xml:space="preserve"> </w:t>
      </w:r>
      <w:r>
        <w:t>(e.g.,</w:t>
      </w:r>
      <w:r>
        <w:rPr>
          <w:spacing w:val="-1"/>
        </w:rPr>
        <w:t xml:space="preserve"> </w:t>
      </w:r>
      <w:r>
        <w:t>10-30% inheritance tax).</w:t>
      </w:r>
      <w:r>
        <w:rPr>
          <w:spacing w:val="32"/>
        </w:rPr>
        <w:t xml:space="preserve"> </w:t>
      </w:r>
      <w:r>
        <w:t>In such cases we make use of the information that is evident (e.g., lowest inheritance tax rate being 10%, top inheritance tax rate being 30%) but refrain from filling tax schedule variables because the information is insuﬀicient to determine exemptions, brackets, or tax due.</w:t>
      </w:r>
      <w:ins w:id="193" w:author="Luca Giangregorio [2]" w:date="2024-07-22T12:09:00Z">
        <w:r>
          <w:t xml:space="preserve"> Furthermore, if the source does not clearly state that the tax rates apply to direct descendants (children)</w:t>
        </w:r>
      </w:ins>
      <w:ins w:id="194" w:author="Luca Giangregorio [2]" w:date="2024-07-22T12:10:00Z">
        <w:r>
          <w:t xml:space="preserve">, we do not include the information in the tax schedule. </w:t>
        </w:r>
      </w:ins>
    </w:p>
    <w:p w14:paraId="0AFCC1B1" w14:textId="5DCBD2B2" w:rsidR="006B67DB" w:rsidRDefault="006B67DB" w:rsidP="006B67DB">
      <w:pPr>
        <w:pStyle w:val="BodyText"/>
        <w:spacing w:before="115" w:line="355" w:lineRule="auto"/>
        <w:ind w:left="117" w:right="115"/>
        <w:jc w:val="both"/>
      </w:pPr>
      <w:r>
        <w:t>To ensure comparability of Estate, Inheritance, and Gift tax schedules and rates across countries and over time,</w:t>
      </w:r>
      <w:r>
        <w:rPr>
          <w:spacing w:val="-3"/>
        </w:rPr>
        <w:t xml:space="preserve"> </w:t>
      </w:r>
      <w:r>
        <w:t>the</w:t>
      </w:r>
      <w:r>
        <w:rPr>
          <w:spacing w:val="-3"/>
        </w:rPr>
        <w:t xml:space="preserve"> </w:t>
      </w:r>
      <w:r>
        <w:t>information</w:t>
      </w:r>
      <w:r>
        <w:rPr>
          <w:spacing w:val="-3"/>
        </w:rPr>
        <w:t xml:space="preserve"> </w:t>
      </w:r>
      <w:r>
        <w:t>is</w:t>
      </w:r>
      <w:r>
        <w:rPr>
          <w:spacing w:val="-3"/>
        </w:rPr>
        <w:t xml:space="preserve"> </w:t>
      </w:r>
      <w:r>
        <w:t>stratified</w:t>
      </w:r>
      <w:r>
        <w:rPr>
          <w:spacing w:val="-3"/>
        </w:rPr>
        <w:t xml:space="preserve"> </w:t>
      </w:r>
      <w:r>
        <w:t>by</w:t>
      </w:r>
      <w:r>
        <w:rPr>
          <w:spacing w:val="-3"/>
        </w:rPr>
        <w:t xml:space="preserve"> </w:t>
      </w:r>
      <w:r>
        <w:t>transfer</w:t>
      </w:r>
      <w:r>
        <w:rPr>
          <w:spacing w:val="-3"/>
        </w:rPr>
        <w:t xml:space="preserve"> </w:t>
      </w:r>
      <w:r>
        <w:t>category</w:t>
      </w:r>
      <w:r>
        <w:rPr>
          <w:spacing w:val="-3"/>
        </w:rPr>
        <w:t xml:space="preserve"> </w:t>
      </w:r>
      <w:r>
        <w:t>(e.g.,</w:t>
      </w:r>
      <w:r>
        <w:rPr>
          <w:spacing w:val="-3"/>
        </w:rPr>
        <w:t xml:space="preserve"> </w:t>
      </w:r>
      <w:r>
        <w:t>gift</w:t>
      </w:r>
      <w:r>
        <w:rPr>
          <w:spacing w:val="-3"/>
        </w:rPr>
        <w:t xml:space="preserve"> </w:t>
      </w:r>
      <w:r>
        <w:t>or</w:t>
      </w:r>
      <w:r>
        <w:rPr>
          <w:spacing w:val="-3"/>
        </w:rPr>
        <w:t xml:space="preserve"> </w:t>
      </w:r>
      <w:r>
        <w:t>inheritance)</w:t>
      </w:r>
      <w:r>
        <w:rPr>
          <w:spacing w:val="-3"/>
        </w:rPr>
        <w:t xml:space="preserve"> </w:t>
      </w:r>
      <w:r>
        <w:t>and</w:t>
      </w:r>
      <w:r>
        <w:rPr>
          <w:spacing w:val="-3"/>
        </w:rPr>
        <w:t xml:space="preserve"> </w:t>
      </w:r>
      <w:r>
        <w:t>donor</w:t>
      </w:r>
      <w:r>
        <w:rPr>
          <w:spacing w:val="-3"/>
        </w:rPr>
        <w:t xml:space="preserve"> </w:t>
      </w:r>
      <w:r>
        <w:t>relationship</w:t>
      </w:r>
      <w:r>
        <w:rPr>
          <w:spacing w:val="-3"/>
        </w:rPr>
        <w:t xml:space="preserve"> </w:t>
      </w:r>
      <w:r>
        <w:t>(i.e., only</w:t>
      </w:r>
      <w:r>
        <w:rPr>
          <w:spacing w:val="-3"/>
        </w:rPr>
        <w:t xml:space="preserve"> </w:t>
      </w:r>
      <w:r>
        <w:t>direct</w:t>
      </w:r>
      <w:r>
        <w:rPr>
          <w:spacing w:val="-3"/>
        </w:rPr>
        <w:t xml:space="preserve"> </w:t>
      </w:r>
      <w:r>
        <w:t>children</w:t>
      </w:r>
      <w:ins w:id="195" w:author="Luca Giangregorio [2]" w:date="2024-07-22T12:10:00Z">
        <w:r>
          <w:t xml:space="preserve">, </w:t>
        </w:r>
      </w:ins>
      <w:ins w:id="196" w:author="Luca Giangregorio [2]" w:date="2024-07-22T12:11:00Z">
        <w:r>
          <w:t>or everybody</w:t>
        </w:r>
      </w:ins>
      <w:r>
        <w:t>).</w:t>
      </w:r>
      <w:r>
        <w:rPr>
          <w:spacing w:val="18"/>
        </w:rPr>
        <w:t xml:space="preserve"> </w:t>
      </w:r>
      <w:r>
        <w:t>Estate,</w:t>
      </w:r>
      <w:r>
        <w:rPr>
          <w:spacing w:val="-2"/>
        </w:rPr>
        <w:t xml:space="preserve"> </w:t>
      </w:r>
      <w:r>
        <w:t>Inheritance,</w:t>
      </w:r>
      <w:r>
        <w:rPr>
          <w:spacing w:val="-2"/>
        </w:rPr>
        <w:t xml:space="preserve"> </w:t>
      </w:r>
      <w:r>
        <w:t>and</w:t>
      </w:r>
      <w:r>
        <w:rPr>
          <w:spacing w:val="-3"/>
        </w:rPr>
        <w:t xml:space="preserve"> </w:t>
      </w:r>
      <w:r>
        <w:t>Gift</w:t>
      </w:r>
      <w:r>
        <w:rPr>
          <w:spacing w:val="-3"/>
        </w:rPr>
        <w:t xml:space="preserve"> </w:t>
      </w:r>
      <w:r>
        <w:t>tax</w:t>
      </w:r>
      <w:r>
        <w:rPr>
          <w:spacing w:val="-3"/>
        </w:rPr>
        <w:t xml:space="preserve"> </w:t>
      </w:r>
      <w:r>
        <w:t>information</w:t>
      </w:r>
      <w:r>
        <w:rPr>
          <w:spacing w:val="-3"/>
        </w:rPr>
        <w:t xml:space="preserve"> </w:t>
      </w:r>
      <w:r>
        <w:t>that</w:t>
      </w:r>
      <w:r>
        <w:rPr>
          <w:spacing w:val="-3"/>
        </w:rPr>
        <w:t xml:space="preserve"> </w:t>
      </w:r>
      <w:r>
        <w:t>does</w:t>
      </w:r>
      <w:r>
        <w:rPr>
          <w:spacing w:val="-3"/>
        </w:rPr>
        <w:t xml:space="preserve"> </w:t>
      </w:r>
      <w:r>
        <w:t>not</w:t>
      </w:r>
      <w:r>
        <w:rPr>
          <w:spacing w:val="-3"/>
        </w:rPr>
        <w:t xml:space="preserve"> </w:t>
      </w:r>
      <w:r>
        <w:t>fit</w:t>
      </w:r>
      <w:r>
        <w:rPr>
          <w:spacing w:val="-3"/>
        </w:rPr>
        <w:t xml:space="preserve"> </w:t>
      </w:r>
      <w:r>
        <w:t>into</w:t>
      </w:r>
      <w:r>
        <w:rPr>
          <w:spacing w:val="-3"/>
        </w:rPr>
        <w:t xml:space="preserve"> </w:t>
      </w:r>
      <w:r>
        <w:t>the</w:t>
      </w:r>
      <w:r>
        <w:rPr>
          <w:spacing w:val="-3"/>
        </w:rPr>
        <w:t xml:space="preserve"> </w:t>
      </w:r>
      <w:r>
        <w:t>harmonized</w:t>
      </w:r>
      <w:r>
        <w:rPr>
          <w:spacing w:val="-3"/>
        </w:rPr>
        <w:t xml:space="preserve"> </w:t>
      </w:r>
      <w:r>
        <w:t>set of variables is documented in country-year-specific notes</w:t>
      </w:r>
      <w:ins w:id="197" w:author="Luca Giangregorio [2]" w:date="2024-07-22T12:11:00Z">
        <w:r>
          <w:t xml:space="preserve"> available in the metadata. </w:t>
        </w:r>
      </w:ins>
      <w:del w:id="198" w:author="Luca Giangregorio [2]" w:date="2024-07-22T12:11:00Z">
        <w:r w:rsidDel="006B67DB">
          <w:delText xml:space="preserve"> that will be made available soon</w:delText>
        </w:r>
      </w:del>
      <w:r>
        <w:t>.</w:t>
      </w:r>
      <w:ins w:id="199" w:author="Luca Giangregorio [2]" w:date="2024-07-22T12:12:00Z">
        <w:r w:rsidR="00C47112">
          <w:t xml:space="preserve"> Moreover, </w:t>
        </w:r>
      </w:ins>
      <w:ins w:id="200" w:author="Luca Giangregorio [2]" w:date="2024-07-22T12:13:00Z">
        <w:r w:rsidR="00C47112">
          <w:t xml:space="preserve">to maximize the comparability, we convert all the monetary values in the local currency unit at the time of data release. </w:t>
        </w:r>
      </w:ins>
    </w:p>
    <w:p w14:paraId="1D9F555B" w14:textId="77777777" w:rsidR="006B67DB" w:rsidRDefault="006B67DB" w:rsidP="006B67DB">
      <w:pPr>
        <w:pStyle w:val="BodyText"/>
        <w:spacing w:before="116" w:line="355" w:lineRule="auto"/>
        <w:ind w:left="117" w:right="115"/>
        <w:jc w:val="both"/>
      </w:pPr>
      <w:r>
        <w:t>Information</w:t>
      </w:r>
      <w:r>
        <w:rPr>
          <w:spacing w:val="-7"/>
        </w:rPr>
        <w:t xml:space="preserve"> </w:t>
      </w:r>
      <w:r>
        <w:t>on</w:t>
      </w:r>
      <w:r>
        <w:rPr>
          <w:spacing w:val="-7"/>
        </w:rPr>
        <w:t xml:space="preserve"> </w:t>
      </w:r>
      <w:r>
        <w:t>EIG</w:t>
      </w:r>
      <w:r>
        <w:rPr>
          <w:spacing w:val="-7"/>
        </w:rPr>
        <w:t xml:space="preserve"> </w:t>
      </w:r>
      <w:r>
        <w:t>taxes</w:t>
      </w:r>
      <w:r>
        <w:rPr>
          <w:spacing w:val="-7"/>
        </w:rPr>
        <w:t xml:space="preserve"> </w:t>
      </w:r>
      <w:r>
        <w:t>is</w:t>
      </w:r>
      <w:r>
        <w:rPr>
          <w:spacing w:val="-7"/>
        </w:rPr>
        <w:t xml:space="preserve"> </w:t>
      </w:r>
      <w:r>
        <w:t>validated</w:t>
      </w:r>
      <w:r>
        <w:rPr>
          <w:spacing w:val="-7"/>
        </w:rPr>
        <w:t xml:space="preserve"> </w:t>
      </w:r>
      <w:r>
        <w:t>along</w:t>
      </w:r>
      <w:r>
        <w:rPr>
          <w:spacing w:val="-7"/>
        </w:rPr>
        <w:t xml:space="preserve"> </w:t>
      </w:r>
      <w:r>
        <w:t>two</w:t>
      </w:r>
      <w:r>
        <w:rPr>
          <w:spacing w:val="-7"/>
        </w:rPr>
        <w:t xml:space="preserve"> </w:t>
      </w:r>
      <w:r>
        <w:t>dimensions: 1)</w:t>
      </w:r>
      <w:r>
        <w:rPr>
          <w:spacing w:val="-7"/>
        </w:rPr>
        <w:t xml:space="preserve"> </w:t>
      </w:r>
      <w:r>
        <w:t>external</w:t>
      </w:r>
      <w:r>
        <w:rPr>
          <w:spacing w:val="-7"/>
        </w:rPr>
        <w:t xml:space="preserve"> </w:t>
      </w:r>
      <w:r>
        <w:t>consistency</w:t>
      </w:r>
      <w:r>
        <w:rPr>
          <w:spacing w:val="-7"/>
        </w:rPr>
        <w:t xml:space="preserve"> </w:t>
      </w:r>
      <w:r>
        <w:t>of</w:t>
      </w:r>
      <w:r>
        <w:rPr>
          <w:spacing w:val="-7"/>
        </w:rPr>
        <w:t xml:space="preserve"> </w:t>
      </w:r>
      <w:r>
        <w:t>collected</w:t>
      </w:r>
      <w:r>
        <w:rPr>
          <w:spacing w:val="-7"/>
        </w:rPr>
        <w:t xml:space="preserve"> </w:t>
      </w:r>
      <w:r>
        <w:t>data</w:t>
      </w:r>
      <w:r>
        <w:rPr>
          <w:spacing w:val="-7"/>
        </w:rPr>
        <w:t xml:space="preserve"> </w:t>
      </w:r>
      <w:r>
        <w:t>using additional</w:t>
      </w:r>
      <w:r>
        <w:rPr>
          <w:spacing w:val="-8"/>
        </w:rPr>
        <w:t xml:space="preserve"> </w:t>
      </w:r>
      <w:r>
        <w:t>sources</w:t>
      </w:r>
      <w:r>
        <w:rPr>
          <w:spacing w:val="-8"/>
        </w:rPr>
        <w:t xml:space="preserve"> </w:t>
      </w:r>
      <w:r>
        <w:t>(wherever</w:t>
      </w:r>
      <w:r>
        <w:rPr>
          <w:spacing w:val="-8"/>
        </w:rPr>
        <w:t xml:space="preserve"> </w:t>
      </w:r>
      <w:r>
        <w:t>possible),</w:t>
      </w:r>
      <w:r>
        <w:rPr>
          <w:spacing w:val="-6"/>
        </w:rPr>
        <w:t xml:space="preserve"> </w:t>
      </w:r>
      <w:r>
        <w:t>and</w:t>
      </w:r>
      <w:r>
        <w:rPr>
          <w:spacing w:val="-8"/>
        </w:rPr>
        <w:t xml:space="preserve"> </w:t>
      </w:r>
      <w:r>
        <w:t>2)</w:t>
      </w:r>
      <w:r>
        <w:rPr>
          <w:spacing w:val="-8"/>
        </w:rPr>
        <w:t xml:space="preserve"> </w:t>
      </w:r>
      <w:r>
        <w:t>internal</w:t>
      </w:r>
      <w:r>
        <w:rPr>
          <w:spacing w:val="-8"/>
        </w:rPr>
        <w:t xml:space="preserve"> </w:t>
      </w:r>
      <w:r>
        <w:t>consistency</w:t>
      </w:r>
      <w:r>
        <w:rPr>
          <w:spacing w:val="-8"/>
        </w:rPr>
        <w:t xml:space="preserve"> </w:t>
      </w:r>
      <w:r>
        <w:t>of</w:t>
      </w:r>
      <w:r>
        <w:rPr>
          <w:spacing w:val="-8"/>
        </w:rPr>
        <w:t xml:space="preserve"> </w:t>
      </w:r>
      <w:r>
        <w:t>harmonized</w:t>
      </w:r>
      <w:r>
        <w:rPr>
          <w:spacing w:val="-8"/>
        </w:rPr>
        <w:t xml:space="preserve"> </w:t>
      </w:r>
      <w:r>
        <w:t>information.</w:t>
      </w:r>
      <w:r>
        <w:rPr>
          <w:spacing w:val="15"/>
        </w:rPr>
        <w:t xml:space="preserve"> </w:t>
      </w:r>
      <w:r>
        <w:t>The</w:t>
      </w:r>
      <w:r>
        <w:rPr>
          <w:spacing w:val="-8"/>
        </w:rPr>
        <w:t xml:space="preserve"> </w:t>
      </w:r>
      <w:r>
        <w:t>former crucially depends on the availability of external sources, either from legal tax documents or third-party</w:t>
      </w:r>
      <w:r>
        <w:rPr>
          <w:spacing w:val="40"/>
        </w:rPr>
        <w:t xml:space="preserve"> </w:t>
      </w:r>
      <w:r>
        <w:t>tax information.</w:t>
      </w:r>
      <w:r>
        <w:rPr>
          <w:spacing w:val="40"/>
        </w:rPr>
        <w:t xml:space="preserve"> </w:t>
      </w:r>
      <w:r>
        <w:t>The latter is validated within the EIG data based on a set of conditions.</w:t>
      </w:r>
      <w:r>
        <w:rPr>
          <w:spacing w:val="40"/>
        </w:rPr>
        <w:t xml:space="preserve"> </w:t>
      </w:r>
      <w:r>
        <w:t>For instance, some countries report a positive value of EIG tax revenue despite not levying any EIG tax.</w:t>
      </w:r>
      <w:r>
        <w:rPr>
          <w:spacing w:val="30"/>
        </w:rPr>
        <w:t xml:space="preserve"> </w:t>
      </w:r>
      <w:r>
        <w:t>In these cases, country-years</w:t>
      </w:r>
      <w:r>
        <w:rPr>
          <w:spacing w:val="-10"/>
        </w:rPr>
        <w:t xml:space="preserve"> </w:t>
      </w:r>
      <w:r>
        <w:t>are</w:t>
      </w:r>
      <w:r>
        <w:rPr>
          <w:spacing w:val="-10"/>
        </w:rPr>
        <w:t xml:space="preserve"> </w:t>
      </w:r>
      <w:r>
        <w:t>checked</w:t>
      </w:r>
      <w:r>
        <w:rPr>
          <w:spacing w:val="-10"/>
        </w:rPr>
        <w:t xml:space="preserve"> </w:t>
      </w:r>
      <w:r>
        <w:t>individually,</w:t>
      </w:r>
      <w:r>
        <w:rPr>
          <w:spacing w:val="-9"/>
        </w:rPr>
        <w:t xml:space="preserve"> </w:t>
      </w:r>
      <w:r>
        <w:t>as</w:t>
      </w:r>
      <w:r>
        <w:rPr>
          <w:spacing w:val="-10"/>
        </w:rPr>
        <w:t xml:space="preserve"> </w:t>
      </w:r>
      <w:r>
        <w:t>revenue</w:t>
      </w:r>
      <w:r>
        <w:rPr>
          <w:spacing w:val="-10"/>
        </w:rPr>
        <w:t xml:space="preserve"> </w:t>
      </w:r>
      <w:r>
        <w:t>is</w:t>
      </w:r>
      <w:r>
        <w:rPr>
          <w:spacing w:val="-10"/>
        </w:rPr>
        <w:t xml:space="preserve"> </w:t>
      </w:r>
      <w:r>
        <w:t>sometimes</w:t>
      </w:r>
      <w:r>
        <w:rPr>
          <w:spacing w:val="-10"/>
        </w:rPr>
        <w:t xml:space="preserve"> </w:t>
      </w:r>
      <w:r>
        <w:t>collected</w:t>
      </w:r>
      <w:r>
        <w:rPr>
          <w:spacing w:val="-10"/>
        </w:rPr>
        <w:t xml:space="preserve"> </w:t>
      </w:r>
      <w:r>
        <w:t>from</w:t>
      </w:r>
      <w:r>
        <w:rPr>
          <w:spacing w:val="-10"/>
        </w:rPr>
        <w:t xml:space="preserve"> </w:t>
      </w:r>
      <w:r>
        <w:t>estates</w:t>
      </w:r>
      <w:r>
        <w:rPr>
          <w:spacing w:val="-10"/>
        </w:rPr>
        <w:t xml:space="preserve"> </w:t>
      </w:r>
      <w:r>
        <w:t>and</w:t>
      </w:r>
      <w:r>
        <w:rPr>
          <w:spacing w:val="-10"/>
        </w:rPr>
        <w:t xml:space="preserve"> </w:t>
      </w:r>
      <w:r>
        <w:t>bequests</w:t>
      </w:r>
      <w:r>
        <w:rPr>
          <w:spacing w:val="-10"/>
        </w:rPr>
        <w:t xml:space="preserve"> </w:t>
      </w:r>
      <w:r>
        <w:t>dating back several years.</w:t>
      </w:r>
    </w:p>
    <w:p w14:paraId="049A446D" w14:textId="77777777" w:rsidR="006B67DB" w:rsidRDefault="006B67DB" w:rsidP="006B67DB">
      <w:pPr>
        <w:pStyle w:val="BodyText"/>
        <w:spacing w:before="4"/>
        <w:rPr>
          <w:sz w:val="39"/>
        </w:rPr>
      </w:pPr>
    </w:p>
    <w:p w14:paraId="2D3FBE33" w14:textId="77777777" w:rsidR="006B67DB" w:rsidRDefault="006B67DB" w:rsidP="006B67DB">
      <w:pPr>
        <w:pStyle w:val="Heading2"/>
        <w:numPr>
          <w:ilvl w:val="1"/>
          <w:numId w:val="2"/>
        </w:numPr>
        <w:tabs>
          <w:tab w:val="left" w:pos="902"/>
        </w:tabs>
        <w:spacing w:line="379" w:lineRule="auto"/>
        <w:ind w:right="115"/>
      </w:pPr>
      <w:bookmarkStart w:id="201" w:name="Sources_Included_in_the_Estate,_Inherita"/>
      <w:bookmarkStart w:id="202" w:name="_bookmark118"/>
      <w:bookmarkEnd w:id="201"/>
      <w:bookmarkEnd w:id="202"/>
      <w:r>
        <w:rPr>
          <w:w w:val="110"/>
        </w:rPr>
        <w:t>Sources</w:t>
      </w:r>
      <w:r>
        <w:rPr>
          <w:spacing w:val="40"/>
          <w:w w:val="110"/>
        </w:rPr>
        <w:t xml:space="preserve"> </w:t>
      </w:r>
      <w:r>
        <w:rPr>
          <w:w w:val="110"/>
        </w:rPr>
        <w:t>Included</w:t>
      </w:r>
      <w:r>
        <w:rPr>
          <w:spacing w:val="40"/>
          <w:w w:val="110"/>
        </w:rPr>
        <w:t xml:space="preserve"> </w:t>
      </w:r>
      <w:r>
        <w:rPr>
          <w:w w:val="110"/>
        </w:rPr>
        <w:t>in</w:t>
      </w:r>
      <w:r>
        <w:rPr>
          <w:spacing w:val="40"/>
          <w:w w:val="110"/>
        </w:rPr>
        <w:t xml:space="preserve"> </w:t>
      </w:r>
      <w:r>
        <w:rPr>
          <w:w w:val="110"/>
        </w:rPr>
        <w:t>the</w:t>
      </w:r>
      <w:r>
        <w:rPr>
          <w:spacing w:val="40"/>
          <w:w w:val="110"/>
        </w:rPr>
        <w:t xml:space="preserve"> </w:t>
      </w:r>
      <w:r>
        <w:rPr>
          <w:w w:val="110"/>
        </w:rPr>
        <w:t>Estate,</w:t>
      </w:r>
      <w:r>
        <w:rPr>
          <w:spacing w:val="40"/>
          <w:w w:val="110"/>
        </w:rPr>
        <w:t xml:space="preserve"> </w:t>
      </w:r>
      <w:r>
        <w:rPr>
          <w:w w:val="110"/>
        </w:rPr>
        <w:t>Inheritance,</w:t>
      </w:r>
      <w:r>
        <w:rPr>
          <w:spacing w:val="40"/>
          <w:w w:val="110"/>
        </w:rPr>
        <w:t xml:space="preserve"> </w:t>
      </w:r>
      <w:r>
        <w:rPr>
          <w:w w:val="110"/>
        </w:rPr>
        <w:t>and</w:t>
      </w:r>
      <w:r>
        <w:rPr>
          <w:spacing w:val="40"/>
          <w:w w:val="110"/>
        </w:rPr>
        <w:t xml:space="preserve"> </w:t>
      </w:r>
      <w:r>
        <w:rPr>
          <w:w w:val="110"/>
        </w:rPr>
        <w:t>Gift</w:t>
      </w:r>
      <w:r>
        <w:rPr>
          <w:spacing w:val="40"/>
          <w:w w:val="110"/>
        </w:rPr>
        <w:t xml:space="preserve"> </w:t>
      </w:r>
      <w:r>
        <w:rPr>
          <w:w w:val="110"/>
        </w:rPr>
        <w:t xml:space="preserve">Taxes </w:t>
      </w:r>
      <w:r>
        <w:rPr>
          <w:spacing w:val="-2"/>
          <w:w w:val="110"/>
        </w:rPr>
        <w:t>Section</w:t>
      </w:r>
    </w:p>
    <w:p w14:paraId="017071A3" w14:textId="77777777" w:rsidR="006B67DB" w:rsidRDefault="006B67DB" w:rsidP="006B67DB">
      <w:pPr>
        <w:pStyle w:val="BodyText"/>
        <w:spacing w:before="204" w:line="355" w:lineRule="auto"/>
        <w:ind w:left="117" w:right="115"/>
        <w:jc w:val="both"/>
      </w:pPr>
      <w:r>
        <w:t>All</w:t>
      </w:r>
      <w:r>
        <w:rPr>
          <w:spacing w:val="-6"/>
        </w:rPr>
        <w:t xml:space="preserve"> </w:t>
      </w:r>
      <w:r>
        <w:t>data</w:t>
      </w:r>
      <w:r>
        <w:rPr>
          <w:spacing w:val="-6"/>
        </w:rPr>
        <w:t xml:space="preserve"> </w:t>
      </w:r>
      <w:r>
        <w:t>sources</w:t>
      </w:r>
      <w:r>
        <w:rPr>
          <w:spacing w:val="-6"/>
        </w:rPr>
        <w:t xml:space="preserve"> </w:t>
      </w:r>
      <w:r>
        <w:t>included</w:t>
      </w:r>
      <w:r>
        <w:rPr>
          <w:spacing w:val="-6"/>
        </w:rPr>
        <w:t xml:space="preserve"> </w:t>
      </w:r>
      <w:r>
        <w:t>in</w:t>
      </w:r>
      <w:r>
        <w:rPr>
          <w:spacing w:val="-6"/>
        </w:rPr>
        <w:t xml:space="preserve"> </w:t>
      </w:r>
      <w:r>
        <w:t>the</w:t>
      </w:r>
      <w:r>
        <w:rPr>
          <w:spacing w:val="-6"/>
        </w:rPr>
        <w:t xml:space="preserve"> </w:t>
      </w:r>
      <w:r>
        <w:t>current</w:t>
      </w:r>
      <w:r>
        <w:rPr>
          <w:spacing w:val="-6"/>
        </w:rPr>
        <w:t xml:space="preserve"> </w:t>
      </w:r>
      <w:r>
        <w:t>version</w:t>
      </w:r>
      <w:r>
        <w:rPr>
          <w:spacing w:val="-6"/>
        </w:rPr>
        <w:t xml:space="preserve"> </w:t>
      </w:r>
      <w:r>
        <w:t>of</w:t>
      </w:r>
      <w:r>
        <w:rPr>
          <w:spacing w:val="-6"/>
        </w:rPr>
        <w:t xml:space="preserve"> </w:t>
      </w:r>
      <w:r>
        <w:t>the</w:t>
      </w:r>
      <w:r>
        <w:rPr>
          <w:spacing w:val="-6"/>
        </w:rPr>
        <w:t xml:space="preserve"> </w:t>
      </w:r>
      <w:r>
        <w:t>Estate,</w:t>
      </w:r>
      <w:r>
        <w:rPr>
          <w:spacing w:val="-5"/>
        </w:rPr>
        <w:t xml:space="preserve"> </w:t>
      </w:r>
      <w:r>
        <w:t>Inheritance,</w:t>
      </w:r>
      <w:r>
        <w:rPr>
          <w:spacing w:val="-5"/>
        </w:rPr>
        <w:t xml:space="preserve"> </w:t>
      </w:r>
      <w:r>
        <w:t>and</w:t>
      </w:r>
      <w:r>
        <w:rPr>
          <w:spacing w:val="-6"/>
        </w:rPr>
        <w:t xml:space="preserve"> </w:t>
      </w:r>
      <w:r>
        <w:t>Gift</w:t>
      </w:r>
      <w:r>
        <w:rPr>
          <w:spacing w:val="-6"/>
        </w:rPr>
        <w:t xml:space="preserve"> </w:t>
      </w:r>
      <w:r>
        <w:t>Tax</w:t>
      </w:r>
      <w:r>
        <w:rPr>
          <w:spacing w:val="-6"/>
        </w:rPr>
        <w:t xml:space="preserve"> </w:t>
      </w:r>
      <w:r>
        <w:t>section</w:t>
      </w:r>
      <w:r>
        <w:rPr>
          <w:spacing w:val="-6"/>
        </w:rPr>
        <w:t xml:space="preserve"> </w:t>
      </w:r>
      <w:r>
        <w:t>are</w:t>
      </w:r>
      <w:r>
        <w:rPr>
          <w:spacing w:val="-6"/>
        </w:rPr>
        <w:t xml:space="preserve"> </w:t>
      </w:r>
      <w:r>
        <w:t xml:space="preserve">reported in Table </w:t>
      </w:r>
      <w:hyperlink w:anchor="_bookmark119" w:history="1">
        <w:r>
          <w:rPr>
            <w:color w:val="7F0000"/>
          </w:rPr>
          <w:t>D.1</w:t>
        </w:r>
      </w:hyperlink>
      <w:r>
        <w:t>.</w:t>
      </w:r>
    </w:p>
    <w:p w14:paraId="51C43C27" w14:textId="77777777" w:rsidR="006B67DB" w:rsidRDefault="006B67DB" w:rsidP="006B67DB">
      <w:pPr>
        <w:spacing w:line="355" w:lineRule="auto"/>
        <w:jc w:val="both"/>
        <w:sectPr w:rsidR="006B67DB" w:rsidSect="006B67DB">
          <w:pgSz w:w="12240" w:h="15840"/>
          <w:pgMar w:top="1320" w:right="1300" w:bottom="280" w:left="1300" w:header="720" w:footer="720" w:gutter="0"/>
          <w:cols w:space="720"/>
        </w:sectPr>
      </w:pPr>
    </w:p>
    <w:p w14:paraId="70447803" w14:textId="77777777" w:rsidR="006B67DB" w:rsidRDefault="006B67DB" w:rsidP="006B67DB">
      <w:pPr>
        <w:pStyle w:val="BodyText"/>
        <w:spacing w:before="106"/>
        <w:ind w:left="2778" w:right="2778"/>
        <w:jc w:val="center"/>
      </w:pPr>
      <w:bookmarkStart w:id="203" w:name="_bookmark119"/>
      <w:bookmarkEnd w:id="203"/>
      <w:r>
        <w:lastRenderedPageBreak/>
        <w:t>Table</w:t>
      </w:r>
      <w:r>
        <w:rPr>
          <w:spacing w:val="-6"/>
        </w:rPr>
        <w:t xml:space="preserve"> </w:t>
      </w:r>
      <w:r>
        <w:t>D.1:</w:t>
      </w:r>
      <w:r>
        <w:rPr>
          <w:spacing w:val="23"/>
        </w:rPr>
        <w:t xml:space="preserve"> </w:t>
      </w:r>
      <w:r>
        <w:t>Sources</w:t>
      </w:r>
      <w:r>
        <w:rPr>
          <w:spacing w:val="-5"/>
        </w:rPr>
        <w:t xml:space="preserve"> </w:t>
      </w:r>
      <w:r>
        <w:t>in</w:t>
      </w:r>
      <w:r>
        <w:rPr>
          <w:spacing w:val="-6"/>
        </w:rPr>
        <w:t xml:space="preserve"> </w:t>
      </w:r>
      <w:r>
        <w:t>the</w:t>
      </w:r>
      <w:r>
        <w:rPr>
          <w:spacing w:val="-5"/>
        </w:rPr>
        <w:t xml:space="preserve"> </w:t>
      </w:r>
      <w:r>
        <w:t>Estate,</w:t>
      </w:r>
      <w:r>
        <w:rPr>
          <w:spacing w:val="-2"/>
        </w:rPr>
        <w:t xml:space="preserve"> </w:t>
      </w:r>
      <w:r>
        <w:t>Inheritance,</w:t>
      </w:r>
      <w:r>
        <w:rPr>
          <w:spacing w:val="-2"/>
        </w:rPr>
        <w:t xml:space="preserve"> </w:t>
      </w:r>
      <w:r>
        <w:t>and</w:t>
      </w:r>
      <w:r>
        <w:rPr>
          <w:spacing w:val="-5"/>
        </w:rPr>
        <w:t xml:space="preserve"> </w:t>
      </w:r>
      <w:r>
        <w:t>Gift</w:t>
      </w:r>
      <w:r>
        <w:rPr>
          <w:spacing w:val="-5"/>
        </w:rPr>
        <w:t xml:space="preserve"> </w:t>
      </w:r>
      <w:r>
        <w:t>Tax</w:t>
      </w:r>
      <w:r>
        <w:rPr>
          <w:spacing w:val="-6"/>
        </w:rPr>
        <w:t xml:space="preserve"> </w:t>
      </w:r>
      <w:r>
        <w:rPr>
          <w:spacing w:val="-2"/>
        </w:rPr>
        <w:t>Section</w:t>
      </w:r>
    </w:p>
    <w:p w14:paraId="0DBCFA36" w14:textId="77777777" w:rsidR="006B67DB" w:rsidRDefault="006B67DB" w:rsidP="006B67DB">
      <w:pPr>
        <w:pStyle w:val="BodyText"/>
        <w:spacing w:before="10"/>
        <w:rPr>
          <w:sz w:val="26"/>
        </w:rPr>
      </w:pPr>
      <w:r>
        <w:rPr>
          <w:noProof/>
        </w:rPr>
        <mc:AlternateContent>
          <mc:Choice Requires="wps">
            <w:drawing>
              <wp:anchor distT="0" distB="0" distL="0" distR="0" simplePos="0" relativeHeight="251662336" behindDoc="1" locked="0" layoutInCell="1" allowOverlap="1" wp14:anchorId="6C7F5BC6" wp14:editId="6CF09943">
                <wp:simplePos x="0" y="0"/>
                <wp:positionH relativeFrom="page">
                  <wp:posOffset>1598206</wp:posOffset>
                </wp:positionH>
                <wp:positionV relativeFrom="paragraph">
                  <wp:posOffset>244802</wp:posOffset>
                </wp:positionV>
                <wp:extent cx="6862445" cy="1270"/>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1270"/>
                        </a:xfrm>
                        <a:custGeom>
                          <a:avLst/>
                          <a:gdLst/>
                          <a:ahLst/>
                          <a:cxnLst/>
                          <a:rect l="l" t="t" r="r" b="b"/>
                          <a:pathLst>
                            <a:path w="6862445">
                              <a:moveTo>
                                <a:pt x="0" y="0"/>
                              </a:moveTo>
                              <a:lnTo>
                                <a:pt x="6861987"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368A459" id="Graphic 167" o:spid="_x0000_s1026" style="position:absolute;margin-left:125.85pt;margin-top:19.3pt;width:540.3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862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" path="m,l6861987,e" filled="f" strokeweight=".28114mm">
                <v:path arrowok="t"/>
                <w10:wrap type="topAndBottom" anchorx="page"/>
              </v:shape>
            </w:pict>
          </mc:Fallback>
        </mc:AlternateContent>
      </w:r>
    </w:p>
    <w:p w14:paraId="25D7AB7B" w14:textId="77777777" w:rsidR="006B67DB" w:rsidRDefault="006B67DB" w:rsidP="006B67DB">
      <w:pPr>
        <w:pStyle w:val="BodyText"/>
        <w:tabs>
          <w:tab w:val="left" w:pos="7844"/>
        </w:tabs>
        <w:spacing w:before="125"/>
        <w:ind w:left="376"/>
      </w:pPr>
      <w:r>
        <w:rPr>
          <w:spacing w:val="-2"/>
        </w:rPr>
        <w:t>Source</w:t>
      </w:r>
      <w:r>
        <w:tab/>
      </w:r>
      <w:proofErr w:type="spellStart"/>
      <w:r>
        <w:rPr>
          <w:spacing w:val="-2"/>
        </w:rPr>
        <w:t>Source</w:t>
      </w:r>
      <w:proofErr w:type="spellEnd"/>
      <w:r>
        <w:rPr>
          <w:spacing w:val="4"/>
        </w:rPr>
        <w:t xml:space="preserve"> </w:t>
      </w:r>
      <w:r>
        <w:rPr>
          <w:spacing w:val="-4"/>
        </w:rPr>
        <w:t>Type</w:t>
      </w:r>
    </w:p>
    <w:p w14:paraId="5DDA5A8F" w14:textId="77777777" w:rsidR="006B67DB" w:rsidRDefault="006B67DB" w:rsidP="006B67DB">
      <w:pPr>
        <w:pStyle w:val="BodyText"/>
        <w:spacing w:before="7"/>
        <w:rPr>
          <w:sz w:val="5"/>
        </w:rPr>
      </w:pPr>
      <w:r>
        <w:rPr>
          <w:noProof/>
        </w:rPr>
        <mc:AlternateContent>
          <mc:Choice Requires="wps">
            <w:drawing>
              <wp:anchor distT="0" distB="0" distL="0" distR="0" simplePos="0" relativeHeight="251663360" behindDoc="1" locked="0" layoutInCell="1" allowOverlap="1" wp14:anchorId="6534938D" wp14:editId="2D0D7DF0">
                <wp:simplePos x="0" y="0"/>
                <wp:positionH relativeFrom="page">
                  <wp:posOffset>1598206</wp:posOffset>
                </wp:positionH>
                <wp:positionV relativeFrom="paragraph">
                  <wp:posOffset>62817</wp:posOffset>
                </wp:positionV>
                <wp:extent cx="6862445" cy="1270"/>
                <wp:effectExtent l="0" t="0" r="0" b="0"/>
                <wp:wrapTopAndBottom/>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1270"/>
                        </a:xfrm>
                        <a:custGeom>
                          <a:avLst/>
                          <a:gdLst/>
                          <a:ahLst/>
                          <a:cxnLst/>
                          <a:rect l="l" t="t" r="r" b="b"/>
                          <a:pathLst>
                            <a:path w="6862445">
                              <a:moveTo>
                                <a:pt x="0" y="0"/>
                              </a:moveTo>
                              <a:lnTo>
                                <a:pt x="6861987"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7D3D2EA" id="Graphic 168" o:spid="_x0000_s1026" style="position:absolute;margin-left:125.85pt;margin-top:4.95pt;width:540.3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862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8JFQIAAFsEAAAOAAAAZHJzL2Uyb0RvYy54bWysVMFu2zAMvQ/YPwi6L06yLs2M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" path="m,l6861987,e" filled="f" strokeweight=".17575mm">
                <v:path arrowok="t"/>
                <w10:wrap type="topAndBottom" anchorx="page"/>
              </v:shape>
            </w:pict>
          </mc:Fallback>
        </mc:AlternateContent>
      </w:r>
    </w:p>
    <w:p w14:paraId="1CD107BA" w14:textId="77777777" w:rsidR="006B67DB" w:rsidRDefault="006B67DB" w:rsidP="006B67DB">
      <w:pPr>
        <w:pStyle w:val="BodyText"/>
        <w:spacing w:before="1"/>
        <w:rPr>
          <w:sz w:val="4"/>
        </w:rPr>
      </w:pPr>
    </w:p>
    <w:p w14:paraId="1A223401" w14:textId="77777777" w:rsidR="006B67DB" w:rsidRDefault="006B67DB" w:rsidP="006B67DB">
      <w:pPr>
        <w:pStyle w:val="BodyText"/>
        <w:ind w:left="256"/>
      </w:pPr>
      <w:r>
        <w:rPr>
          <w:noProof/>
        </w:rPr>
        <mc:AlternateContent>
          <mc:Choice Requires="wps">
            <w:drawing>
              <wp:inline distT="0" distB="0" distL="0" distR="0" wp14:anchorId="79A5215F" wp14:editId="4EFE3AC3">
                <wp:extent cx="6862445" cy="253365"/>
                <wp:effectExtent l="0" t="0" r="0" b="0"/>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607BB814" w14:textId="77777777" w:rsidR="006B67DB" w:rsidRDefault="006B67DB" w:rsidP="006B67DB">
                            <w:pPr>
                              <w:pStyle w:val="BodyText"/>
                              <w:tabs>
                                <w:tab w:val="left" w:pos="7587"/>
                              </w:tabs>
                              <w:spacing w:before="69"/>
                              <w:ind w:left="119"/>
                            </w:pPr>
                            <w:r>
                              <w:t>Australian</w:t>
                            </w:r>
                            <w:r>
                              <w:rPr>
                                <w:spacing w:val="-3"/>
                              </w:rPr>
                              <w:t xml:space="preserve"> </w:t>
                            </w:r>
                            <w:r>
                              <w:t>Tax</w:t>
                            </w:r>
                            <w:r>
                              <w:rPr>
                                <w:spacing w:val="-3"/>
                              </w:rPr>
                              <w:t xml:space="preserve"> </w:t>
                            </w:r>
                            <w:r>
                              <w:t>Oﬀice:</w:t>
                            </w:r>
                            <w:r>
                              <w:rPr>
                                <w:spacing w:val="14"/>
                              </w:rPr>
                              <w:t xml:space="preserve"> </w:t>
                            </w:r>
                            <w:r>
                              <w:t>Deceased</w:t>
                            </w:r>
                            <w:r>
                              <w:rPr>
                                <w:spacing w:val="-3"/>
                              </w:rPr>
                              <w:t xml:space="preserve"> </w:t>
                            </w:r>
                            <w:r>
                              <w:t>Estates</w:t>
                            </w:r>
                            <w:r>
                              <w:rPr>
                                <w:spacing w:val="-2"/>
                              </w:rPr>
                              <w:t xml:space="preserve"> </w:t>
                            </w:r>
                            <w:r>
                              <w:rPr>
                                <w:spacing w:val="-4"/>
                              </w:rPr>
                              <w:t>[</w:t>
                            </w:r>
                            <w:hyperlink w:anchor="_bookmark129" w:history="1">
                              <w:r>
                                <w:rPr>
                                  <w:color w:val="0000FF"/>
                                  <w:spacing w:val="-4"/>
                                </w:rPr>
                                <w:t>10</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txbxContent>
                      </wps:txbx>
                      <wps:bodyPr wrap="square" lIns="0" tIns="0" rIns="0" bIns="0" rtlCol="0">
                        <a:noAutofit/>
                      </wps:bodyPr>
                    </wps:wsp>
                  </a:graphicData>
                </a:graphic>
              </wp:inline>
            </w:drawing>
          </mc:Choice>
          <mc:Fallback>
            <w:pict>
              <v:shapetype w14:anchorId="79A5215F" id="_x0000_t202" coordsize="21600,21600" o:spt="202" path="m,l,21600r21600,l21600,xe">
                <v:stroke joinstyle="miter"/>
                <v:path gradientshapeok="t" o:connecttype="rect"/>
              </v:shapetype>
              <v:shape id="Textbox 169" o:spid="_x0000_s1026"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2sAEAAE8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" fillcolor="#f7f7f7" stroked="f">
                <v:textbox inset="0,0,0,0">
                  <w:txbxContent>
                    <w:p w14:paraId="607BB814" w14:textId="77777777" w:rsidR="006B67DB" w:rsidRDefault="006B67DB" w:rsidP="006B67DB">
                      <w:pPr>
                        <w:pStyle w:val="BodyText"/>
                        <w:tabs>
                          <w:tab w:val="left" w:pos="7587"/>
                        </w:tabs>
                        <w:spacing w:before="69"/>
                        <w:ind w:left="119"/>
                      </w:pPr>
                      <w:r>
                        <w:t>Australian</w:t>
                      </w:r>
                      <w:r>
                        <w:rPr>
                          <w:spacing w:val="-3"/>
                        </w:rPr>
                        <w:t xml:space="preserve"> </w:t>
                      </w:r>
                      <w:r>
                        <w:t>Tax</w:t>
                      </w:r>
                      <w:r>
                        <w:rPr>
                          <w:spacing w:val="-3"/>
                        </w:rPr>
                        <w:t xml:space="preserve"> </w:t>
                      </w:r>
                      <w:r>
                        <w:t>Oﬀice:</w:t>
                      </w:r>
                      <w:r>
                        <w:rPr>
                          <w:spacing w:val="14"/>
                        </w:rPr>
                        <w:t xml:space="preserve"> </w:t>
                      </w:r>
                      <w:r>
                        <w:t>Deceased</w:t>
                      </w:r>
                      <w:r>
                        <w:rPr>
                          <w:spacing w:val="-3"/>
                        </w:rPr>
                        <w:t xml:space="preserve"> </w:t>
                      </w:r>
                      <w:r>
                        <w:t>Estates</w:t>
                      </w:r>
                      <w:r>
                        <w:rPr>
                          <w:spacing w:val="-2"/>
                        </w:rPr>
                        <w:t xml:space="preserve"> </w:t>
                      </w:r>
                      <w:r>
                        <w:rPr>
                          <w:spacing w:val="-4"/>
                        </w:rPr>
                        <w:t>[</w:t>
                      </w:r>
                      <w:hyperlink w:anchor="_bookmark129" w:history="1">
                        <w:r>
                          <w:rPr>
                            <w:color w:val="0000FF"/>
                            <w:spacing w:val="-4"/>
                          </w:rPr>
                          <w:t>10</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txbxContent>
                </v:textbox>
                <w10:anchorlock/>
              </v:shape>
            </w:pict>
          </mc:Fallback>
        </mc:AlternateContent>
      </w:r>
    </w:p>
    <w:p w14:paraId="2D31BE24" w14:textId="77777777" w:rsidR="006B67DB" w:rsidRDefault="006B67DB" w:rsidP="006B67DB">
      <w:pPr>
        <w:pStyle w:val="BodyText"/>
        <w:tabs>
          <w:tab w:val="left" w:pos="7844"/>
        </w:tabs>
        <w:spacing w:before="48"/>
        <w:ind w:left="376"/>
      </w:pPr>
      <w:r>
        <w:rPr>
          <w:noProof/>
        </w:rPr>
        <mc:AlternateContent>
          <mc:Choice Requires="wps">
            <w:drawing>
              <wp:anchor distT="0" distB="0" distL="0" distR="0" simplePos="0" relativeHeight="251664384" behindDoc="1" locked="0" layoutInCell="1" allowOverlap="1" wp14:anchorId="0A21316C" wp14:editId="3671A2E6">
                <wp:simplePos x="0" y="0"/>
                <wp:positionH relativeFrom="page">
                  <wp:posOffset>1598206</wp:posOffset>
                </wp:positionH>
                <wp:positionV relativeFrom="paragraph">
                  <wp:posOffset>239738</wp:posOffset>
                </wp:positionV>
                <wp:extent cx="6862445" cy="253365"/>
                <wp:effectExtent l="0" t="0" r="0" b="0"/>
                <wp:wrapTopAndBottom/>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0551BE25" w14:textId="77777777" w:rsidR="006B67DB" w:rsidRDefault="006B67DB" w:rsidP="006B67DB">
                            <w:pPr>
                              <w:pStyle w:val="BodyText"/>
                              <w:tabs>
                                <w:tab w:val="left" w:pos="7587"/>
                              </w:tabs>
                              <w:spacing w:before="69"/>
                              <w:ind w:left="119"/>
                            </w:pPr>
                            <w:r>
                              <w:t>Capital</w:t>
                            </w:r>
                            <w:r>
                              <w:rPr>
                                <w:spacing w:val="4"/>
                              </w:rPr>
                              <w:t xml:space="preserve"> </w:t>
                            </w:r>
                            <w:r>
                              <w:t>Acquisitions</w:t>
                            </w:r>
                            <w:r>
                              <w:rPr>
                                <w:spacing w:val="4"/>
                              </w:rPr>
                              <w:t xml:space="preserve"> </w:t>
                            </w:r>
                            <w:r>
                              <w:t>Tax</w:t>
                            </w:r>
                            <w:r>
                              <w:rPr>
                                <w:spacing w:val="4"/>
                              </w:rPr>
                              <w:t xml:space="preserve"> </w:t>
                            </w:r>
                            <w:r>
                              <w:t>Act,</w:t>
                            </w:r>
                            <w:r>
                              <w:rPr>
                                <w:spacing w:val="5"/>
                              </w:rPr>
                              <w:t xml:space="preserve"> </w:t>
                            </w:r>
                            <w:r>
                              <w:t>1976</w:t>
                            </w:r>
                            <w:r>
                              <w:rPr>
                                <w:spacing w:val="4"/>
                              </w:rPr>
                              <w:t xml:space="preserve"> </w:t>
                            </w:r>
                            <w:r>
                              <w:t>(Ireland)</w:t>
                            </w:r>
                            <w:r>
                              <w:rPr>
                                <w:spacing w:val="4"/>
                              </w:rPr>
                              <w:t xml:space="preserve"> </w:t>
                            </w:r>
                            <w:r>
                              <w:rPr>
                                <w:spacing w:val="-4"/>
                              </w:rPr>
                              <w:t>[</w:t>
                            </w:r>
                            <w:hyperlink w:anchor="_bookmark139" w:history="1">
                              <w:r>
                                <w:rPr>
                                  <w:color w:val="0000FF"/>
                                  <w:spacing w:val="-4"/>
                                </w:rPr>
                                <w:t>20</w:t>
                              </w:r>
                            </w:hyperlink>
                            <w:r>
                              <w:rPr>
                                <w:spacing w:val="-4"/>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0A21316C" id="Textbox 170" o:spid="_x0000_s1027" type="#_x0000_t202" style="position:absolute;left:0;text-align:left;margin-left:125.85pt;margin-top:18.9pt;width:540.35pt;height:19.9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w1tAEAAFY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" fillcolor="#f7f7f7" stroked="f">
                <v:textbox inset="0,0,0,0">
                  <w:txbxContent>
                    <w:p w14:paraId="0551BE25" w14:textId="77777777" w:rsidR="006B67DB" w:rsidRDefault="006B67DB" w:rsidP="006B67DB">
                      <w:pPr>
                        <w:pStyle w:val="BodyText"/>
                        <w:tabs>
                          <w:tab w:val="left" w:pos="7587"/>
                        </w:tabs>
                        <w:spacing w:before="69"/>
                        <w:ind w:left="119"/>
                      </w:pPr>
                      <w:r>
                        <w:t>Capital</w:t>
                      </w:r>
                      <w:r>
                        <w:rPr>
                          <w:spacing w:val="4"/>
                        </w:rPr>
                        <w:t xml:space="preserve"> </w:t>
                      </w:r>
                      <w:r>
                        <w:t>Acquisitions</w:t>
                      </w:r>
                      <w:r>
                        <w:rPr>
                          <w:spacing w:val="4"/>
                        </w:rPr>
                        <w:t xml:space="preserve"> </w:t>
                      </w:r>
                      <w:r>
                        <w:t>Tax</w:t>
                      </w:r>
                      <w:r>
                        <w:rPr>
                          <w:spacing w:val="4"/>
                        </w:rPr>
                        <w:t xml:space="preserve"> </w:t>
                      </w:r>
                      <w:r>
                        <w:t>Act,</w:t>
                      </w:r>
                      <w:r>
                        <w:rPr>
                          <w:spacing w:val="5"/>
                        </w:rPr>
                        <w:t xml:space="preserve"> </w:t>
                      </w:r>
                      <w:r>
                        <w:t>1976</w:t>
                      </w:r>
                      <w:r>
                        <w:rPr>
                          <w:spacing w:val="4"/>
                        </w:rPr>
                        <w:t xml:space="preserve"> </w:t>
                      </w:r>
                      <w:r>
                        <w:t>(Ireland)</w:t>
                      </w:r>
                      <w:r>
                        <w:rPr>
                          <w:spacing w:val="4"/>
                        </w:rPr>
                        <w:t xml:space="preserve"> </w:t>
                      </w:r>
                      <w:r>
                        <w:rPr>
                          <w:spacing w:val="-4"/>
                        </w:rPr>
                        <w:t>[</w:t>
                      </w:r>
                      <w:hyperlink w:anchor="_bookmark139" w:history="1">
                        <w:r>
                          <w:rPr>
                            <w:color w:val="0000FF"/>
                            <w:spacing w:val="-4"/>
                          </w:rPr>
                          <w:t>20</w:t>
                        </w:r>
                      </w:hyperlink>
                      <w:r>
                        <w:rPr>
                          <w:spacing w:val="-4"/>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r>
        <w:t>CCH</w:t>
      </w:r>
      <w:r>
        <w:rPr>
          <w:spacing w:val="5"/>
        </w:rPr>
        <w:t xml:space="preserve"> </w:t>
      </w:r>
      <w:r>
        <w:t>International</w:t>
      </w:r>
      <w:r>
        <w:rPr>
          <w:spacing w:val="5"/>
        </w:rPr>
        <w:t xml:space="preserve"> </w:t>
      </w:r>
      <w:r>
        <w:t>Master</w:t>
      </w:r>
      <w:r>
        <w:rPr>
          <w:spacing w:val="4"/>
        </w:rPr>
        <w:t xml:space="preserve"> </w:t>
      </w:r>
      <w:r>
        <w:t>Tax</w:t>
      </w:r>
      <w:r>
        <w:rPr>
          <w:spacing w:val="5"/>
        </w:rPr>
        <w:t xml:space="preserve"> </w:t>
      </w:r>
      <w:r>
        <w:t>Guide</w:t>
      </w:r>
      <w:r>
        <w:rPr>
          <w:spacing w:val="5"/>
        </w:rPr>
        <w:t xml:space="preserve"> </w:t>
      </w:r>
      <w:r>
        <w:t>(2009)</w:t>
      </w:r>
      <w:r>
        <w:rPr>
          <w:spacing w:val="5"/>
        </w:rPr>
        <w:t xml:space="preserve"> </w:t>
      </w:r>
      <w:r>
        <w:rPr>
          <w:spacing w:val="-4"/>
        </w:rPr>
        <w:t>[</w:t>
      </w:r>
      <w:hyperlink w:anchor="_bookmark144" w:history="1">
        <w:r>
          <w:rPr>
            <w:color w:val="0000FF"/>
            <w:spacing w:val="-4"/>
          </w:rPr>
          <w:t>25</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68583242" w14:textId="77777777" w:rsidR="006B67DB" w:rsidRDefault="006B67DB" w:rsidP="006B67DB">
      <w:pPr>
        <w:pStyle w:val="BodyText"/>
        <w:tabs>
          <w:tab w:val="left" w:pos="7844"/>
        </w:tabs>
        <w:spacing w:before="69" w:after="60"/>
        <w:ind w:left="376"/>
      </w:pPr>
      <w:r>
        <w:t xml:space="preserve">Capital Acquisitions Tax Historical Rates (Ireland) </w:t>
      </w:r>
      <w:r>
        <w:rPr>
          <w:spacing w:val="-2"/>
        </w:rPr>
        <w:t>[</w:t>
      </w:r>
      <w:hyperlink w:anchor="_bookmark223" w:history="1">
        <w:r>
          <w:rPr>
            <w:color w:val="0000FF"/>
            <w:spacing w:val="-2"/>
          </w:rPr>
          <w:t>104</w:t>
        </w:r>
      </w:hyperlink>
      <w:r>
        <w:rPr>
          <w:spacing w:val="-2"/>
        </w:rPr>
        <w:t>]</w:t>
      </w:r>
      <w:r>
        <w:tab/>
      </w:r>
      <w:r>
        <w:rPr>
          <w:spacing w:val="-4"/>
        </w:rPr>
        <w:t>Government</w:t>
      </w:r>
      <w:r>
        <w:rPr>
          <w:spacing w:val="-1"/>
        </w:rPr>
        <w:t xml:space="preserve"> </w:t>
      </w:r>
      <w:r>
        <w:rPr>
          <w:spacing w:val="-4"/>
        </w:rPr>
        <w:t>legislative</w:t>
      </w:r>
      <w:r>
        <w:t xml:space="preserve"> </w:t>
      </w:r>
      <w:r>
        <w:rPr>
          <w:spacing w:val="-4"/>
        </w:rPr>
        <w:t>info</w:t>
      </w:r>
    </w:p>
    <w:p w14:paraId="1A8CFD3F" w14:textId="77777777" w:rsidR="006B67DB" w:rsidRDefault="006B67DB" w:rsidP="006B67DB">
      <w:pPr>
        <w:pStyle w:val="BodyText"/>
        <w:ind w:left="256"/>
      </w:pPr>
      <w:r>
        <w:rPr>
          <w:noProof/>
        </w:rPr>
        <mc:AlternateContent>
          <mc:Choice Requires="wps">
            <w:drawing>
              <wp:inline distT="0" distB="0" distL="0" distR="0" wp14:anchorId="408320E7" wp14:editId="01922579">
                <wp:extent cx="6862445" cy="253365"/>
                <wp:effectExtent l="0" t="0" r="0" b="0"/>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BF853FB" w14:textId="77777777" w:rsidR="006B67DB" w:rsidRDefault="006B67DB" w:rsidP="006B67DB">
                            <w:pPr>
                              <w:pStyle w:val="BodyText"/>
                              <w:tabs>
                                <w:tab w:val="left" w:pos="7587"/>
                              </w:tabs>
                              <w:spacing w:before="69"/>
                              <w:ind w:left="119"/>
                            </w:pPr>
                            <w:r>
                              <w:t>Capital</w:t>
                            </w:r>
                            <w:r>
                              <w:rPr>
                                <w:spacing w:val="-2"/>
                              </w:rPr>
                              <w:t xml:space="preserve"> </w:t>
                            </w:r>
                            <w:r>
                              <w:t>Acquisitions</w:t>
                            </w:r>
                            <w:r>
                              <w:rPr>
                                <w:spacing w:val="-2"/>
                              </w:rPr>
                              <w:t xml:space="preserve"> </w:t>
                            </w:r>
                            <w:r>
                              <w:t>Tax</w:t>
                            </w:r>
                            <w:r>
                              <w:rPr>
                                <w:spacing w:val="-1"/>
                              </w:rPr>
                              <w:t xml:space="preserve"> </w:t>
                            </w:r>
                            <w:r>
                              <w:t>Info</w:t>
                            </w:r>
                            <w:r>
                              <w:rPr>
                                <w:spacing w:val="-2"/>
                              </w:rPr>
                              <w:t xml:space="preserve"> </w:t>
                            </w:r>
                            <w:r>
                              <w:t>(Ireland)</w:t>
                            </w:r>
                            <w:r>
                              <w:rPr>
                                <w:spacing w:val="-2"/>
                              </w:rPr>
                              <w:t xml:space="preserve"> </w:t>
                            </w:r>
                            <w:r>
                              <w:rPr>
                                <w:spacing w:val="-4"/>
                              </w:rPr>
                              <w:t>[</w:t>
                            </w:r>
                            <w:hyperlink w:anchor="_bookmark199" w:history="1">
                              <w:r>
                                <w:rPr>
                                  <w:color w:val="0000FF"/>
                                  <w:spacing w:val="-4"/>
                                </w:rPr>
                                <w:t>80</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txbxContent>
                      </wps:txbx>
                      <wps:bodyPr wrap="square" lIns="0" tIns="0" rIns="0" bIns="0" rtlCol="0">
                        <a:noAutofit/>
                      </wps:bodyPr>
                    </wps:wsp>
                  </a:graphicData>
                </a:graphic>
              </wp:inline>
            </w:drawing>
          </mc:Choice>
          <mc:Fallback>
            <w:pict>
              <v:shape w14:anchorId="408320E7" id="Textbox 171" o:spid="_x0000_s1028"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2mntAEAAFY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" fillcolor="#f7f7f7" stroked="f">
                <v:textbox inset="0,0,0,0">
                  <w:txbxContent>
                    <w:p w14:paraId="2BF853FB" w14:textId="77777777" w:rsidR="006B67DB" w:rsidRDefault="006B67DB" w:rsidP="006B67DB">
                      <w:pPr>
                        <w:pStyle w:val="BodyText"/>
                        <w:tabs>
                          <w:tab w:val="left" w:pos="7587"/>
                        </w:tabs>
                        <w:spacing w:before="69"/>
                        <w:ind w:left="119"/>
                      </w:pPr>
                      <w:r>
                        <w:t>Capital</w:t>
                      </w:r>
                      <w:r>
                        <w:rPr>
                          <w:spacing w:val="-2"/>
                        </w:rPr>
                        <w:t xml:space="preserve"> </w:t>
                      </w:r>
                      <w:r>
                        <w:t>Acquisitions</w:t>
                      </w:r>
                      <w:r>
                        <w:rPr>
                          <w:spacing w:val="-2"/>
                        </w:rPr>
                        <w:t xml:space="preserve"> </w:t>
                      </w:r>
                      <w:r>
                        <w:t>Tax</w:t>
                      </w:r>
                      <w:r>
                        <w:rPr>
                          <w:spacing w:val="-1"/>
                        </w:rPr>
                        <w:t xml:space="preserve"> </w:t>
                      </w:r>
                      <w:r>
                        <w:t>Info</w:t>
                      </w:r>
                      <w:r>
                        <w:rPr>
                          <w:spacing w:val="-2"/>
                        </w:rPr>
                        <w:t xml:space="preserve"> </w:t>
                      </w:r>
                      <w:r>
                        <w:t>(Ireland)</w:t>
                      </w:r>
                      <w:r>
                        <w:rPr>
                          <w:spacing w:val="-2"/>
                        </w:rPr>
                        <w:t xml:space="preserve"> </w:t>
                      </w:r>
                      <w:r>
                        <w:rPr>
                          <w:spacing w:val="-4"/>
                        </w:rPr>
                        <w:t>[</w:t>
                      </w:r>
                      <w:hyperlink w:anchor="_bookmark199" w:history="1">
                        <w:r>
                          <w:rPr>
                            <w:color w:val="0000FF"/>
                            <w:spacing w:val="-4"/>
                          </w:rPr>
                          <w:t>80</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txbxContent>
                </v:textbox>
                <w10:anchorlock/>
              </v:shape>
            </w:pict>
          </mc:Fallback>
        </mc:AlternateContent>
      </w:r>
    </w:p>
    <w:p w14:paraId="2DDC299D" w14:textId="77777777" w:rsidR="006B67DB" w:rsidRDefault="006B67DB" w:rsidP="006B67DB">
      <w:pPr>
        <w:pStyle w:val="BodyText"/>
        <w:tabs>
          <w:tab w:val="left" w:pos="7844"/>
        </w:tabs>
        <w:spacing w:before="147"/>
        <w:ind w:left="376"/>
      </w:pPr>
      <w:r>
        <w:rPr>
          <w:noProof/>
        </w:rPr>
        <mc:AlternateContent>
          <mc:Choice Requires="wps">
            <w:drawing>
              <wp:anchor distT="0" distB="0" distL="0" distR="0" simplePos="0" relativeHeight="251665408" behindDoc="1" locked="0" layoutInCell="1" allowOverlap="1" wp14:anchorId="5EB4477B" wp14:editId="45272030">
                <wp:simplePos x="0" y="0"/>
                <wp:positionH relativeFrom="page">
                  <wp:posOffset>1598206</wp:posOffset>
                </wp:positionH>
                <wp:positionV relativeFrom="paragraph">
                  <wp:posOffset>302603</wp:posOffset>
                </wp:positionV>
                <wp:extent cx="6862445" cy="253365"/>
                <wp:effectExtent l="0" t="0" r="0" b="0"/>
                <wp:wrapTopAndBottom/>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70BA830C" w14:textId="77777777" w:rsidR="006B67DB" w:rsidRDefault="006B67DB" w:rsidP="006B67DB">
                            <w:pPr>
                              <w:pStyle w:val="BodyText"/>
                              <w:tabs>
                                <w:tab w:val="left" w:pos="7587"/>
                              </w:tabs>
                              <w:spacing w:before="69"/>
                              <w:ind w:left="119"/>
                            </w:pPr>
                            <w:r>
                              <w:rPr>
                                <w:spacing w:val="-2"/>
                              </w:rPr>
                              <w:t>Capital</w:t>
                            </w:r>
                            <w:r>
                              <w:rPr>
                                <w:spacing w:val="7"/>
                              </w:rPr>
                              <w:t xml:space="preserve"> </w:t>
                            </w:r>
                            <w:r>
                              <w:rPr>
                                <w:spacing w:val="-2"/>
                              </w:rPr>
                              <w:t>Acquisitions</w:t>
                            </w:r>
                            <w:r>
                              <w:rPr>
                                <w:spacing w:val="8"/>
                              </w:rPr>
                              <w:t xml:space="preserve"> </w:t>
                            </w:r>
                            <w:r>
                              <w:rPr>
                                <w:spacing w:val="-2"/>
                              </w:rPr>
                              <w:t>Tax</w:t>
                            </w:r>
                            <w:r>
                              <w:rPr>
                                <w:spacing w:val="7"/>
                              </w:rPr>
                              <w:t xml:space="preserve"> </w:t>
                            </w:r>
                            <w:r>
                              <w:rPr>
                                <w:spacing w:val="-2"/>
                              </w:rPr>
                              <w:t>manuals</w:t>
                            </w:r>
                            <w:r>
                              <w:rPr>
                                <w:spacing w:val="8"/>
                              </w:rPr>
                              <w:t xml:space="preserve"> </w:t>
                            </w:r>
                            <w:r>
                              <w:rPr>
                                <w:spacing w:val="-2"/>
                              </w:rPr>
                              <w:t>(Ireland)</w:t>
                            </w:r>
                            <w:r>
                              <w:rPr>
                                <w:spacing w:val="8"/>
                              </w:rPr>
                              <w:t xml:space="preserve"> </w:t>
                            </w:r>
                            <w:r>
                              <w:rPr>
                                <w:spacing w:val="-2"/>
                              </w:rPr>
                              <w:t>[</w:t>
                            </w:r>
                            <w:hyperlink w:anchor="_bookmark254" w:history="1">
                              <w:r>
                                <w:rPr>
                                  <w:color w:val="0000FF"/>
                                  <w:spacing w:val="-2"/>
                                </w:rPr>
                                <w:t>135</w:t>
                              </w:r>
                            </w:hyperlink>
                            <w:r>
                              <w:rPr>
                                <w:spacing w:val="-2"/>
                              </w:rPr>
                              <w:t>]</w:t>
                            </w:r>
                            <w:r>
                              <w:tab/>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5EB4477B" id="Textbox 172" o:spid="_x0000_s1029" type="#_x0000_t202" style="position:absolute;left:0;text-align:left;margin-left:125.85pt;margin-top:23.85pt;width:540.35pt;height:19.95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" fillcolor="#f7f7f7" stroked="f">
                <v:textbox inset="0,0,0,0">
                  <w:txbxContent>
                    <w:p w14:paraId="70BA830C" w14:textId="77777777" w:rsidR="006B67DB" w:rsidRDefault="006B67DB" w:rsidP="006B67DB">
                      <w:pPr>
                        <w:pStyle w:val="BodyText"/>
                        <w:tabs>
                          <w:tab w:val="left" w:pos="7587"/>
                        </w:tabs>
                        <w:spacing w:before="69"/>
                        <w:ind w:left="119"/>
                      </w:pPr>
                      <w:r>
                        <w:rPr>
                          <w:spacing w:val="-2"/>
                        </w:rPr>
                        <w:t>Capital</w:t>
                      </w:r>
                      <w:r>
                        <w:rPr>
                          <w:spacing w:val="7"/>
                        </w:rPr>
                        <w:t xml:space="preserve"> </w:t>
                      </w:r>
                      <w:r>
                        <w:rPr>
                          <w:spacing w:val="-2"/>
                        </w:rPr>
                        <w:t>Acquisitions</w:t>
                      </w:r>
                      <w:r>
                        <w:rPr>
                          <w:spacing w:val="8"/>
                        </w:rPr>
                        <w:t xml:space="preserve"> </w:t>
                      </w:r>
                      <w:r>
                        <w:rPr>
                          <w:spacing w:val="-2"/>
                        </w:rPr>
                        <w:t>Tax</w:t>
                      </w:r>
                      <w:r>
                        <w:rPr>
                          <w:spacing w:val="7"/>
                        </w:rPr>
                        <w:t xml:space="preserve"> </w:t>
                      </w:r>
                      <w:r>
                        <w:rPr>
                          <w:spacing w:val="-2"/>
                        </w:rPr>
                        <w:t>manuals</w:t>
                      </w:r>
                      <w:r>
                        <w:rPr>
                          <w:spacing w:val="8"/>
                        </w:rPr>
                        <w:t xml:space="preserve"> </w:t>
                      </w:r>
                      <w:r>
                        <w:rPr>
                          <w:spacing w:val="-2"/>
                        </w:rPr>
                        <w:t>(Ireland)</w:t>
                      </w:r>
                      <w:r>
                        <w:rPr>
                          <w:spacing w:val="8"/>
                        </w:rPr>
                        <w:t xml:space="preserve"> </w:t>
                      </w:r>
                      <w:r>
                        <w:rPr>
                          <w:spacing w:val="-2"/>
                        </w:rPr>
                        <w:t>[</w:t>
                      </w:r>
                      <w:hyperlink w:anchor="_bookmark254" w:history="1">
                        <w:r>
                          <w:rPr>
                            <w:color w:val="0000FF"/>
                            <w:spacing w:val="-2"/>
                          </w:rPr>
                          <w:t>135</w:t>
                        </w:r>
                      </w:hyperlink>
                      <w:r>
                        <w:rPr>
                          <w:spacing w:val="-2"/>
                        </w:rPr>
                        <w:t>]</w:t>
                      </w:r>
                      <w:r>
                        <w:tab/>
                        <w:t>Corporate</w:t>
                      </w:r>
                      <w:r>
                        <w:rPr>
                          <w:spacing w:val="-6"/>
                        </w:rPr>
                        <w:t xml:space="preserve"> </w:t>
                      </w:r>
                      <w:r>
                        <w:rPr>
                          <w:spacing w:val="-2"/>
                        </w:rPr>
                        <w:t>research</w:t>
                      </w:r>
                    </w:p>
                  </w:txbxContent>
                </v:textbox>
                <w10:wrap type="topAndBottom" anchorx="page"/>
              </v:shape>
            </w:pict>
          </mc:Fallback>
        </mc:AlternateContent>
      </w:r>
      <w:r>
        <w:t>Capital</w:t>
      </w:r>
      <w:r>
        <w:rPr>
          <w:spacing w:val="3"/>
        </w:rPr>
        <w:t xml:space="preserve"> </w:t>
      </w:r>
      <w:r>
        <w:t>Acquisitions</w:t>
      </w:r>
      <w:r>
        <w:rPr>
          <w:spacing w:val="4"/>
        </w:rPr>
        <w:t xml:space="preserve"> </w:t>
      </w:r>
      <w:r>
        <w:t>Tax</w:t>
      </w:r>
      <w:r>
        <w:rPr>
          <w:spacing w:val="4"/>
        </w:rPr>
        <w:t xml:space="preserve"> </w:t>
      </w:r>
      <w:r>
        <w:t>Rates</w:t>
      </w:r>
      <w:r>
        <w:rPr>
          <w:spacing w:val="4"/>
        </w:rPr>
        <w:t xml:space="preserve"> </w:t>
      </w:r>
      <w:r>
        <w:t>(Ireland)</w:t>
      </w:r>
      <w:r>
        <w:rPr>
          <w:spacing w:val="4"/>
        </w:rPr>
        <w:t xml:space="preserve"> </w:t>
      </w:r>
      <w:r>
        <w:rPr>
          <w:spacing w:val="-2"/>
        </w:rPr>
        <w:t>[</w:t>
      </w:r>
      <w:hyperlink w:anchor="_bookmark222" w:history="1">
        <w:r>
          <w:rPr>
            <w:color w:val="0000FF"/>
            <w:spacing w:val="-2"/>
          </w:rPr>
          <w:t>103</w:t>
        </w:r>
      </w:hyperlink>
      <w:r>
        <w:rPr>
          <w:spacing w:val="-2"/>
        </w:rPr>
        <w:t>]</w:t>
      </w:r>
      <w:r>
        <w:tab/>
      </w:r>
      <w:r>
        <w:rPr>
          <w:spacing w:val="-4"/>
        </w:rPr>
        <w:t>Government</w:t>
      </w:r>
      <w:r>
        <w:rPr>
          <w:spacing w:val="-1"/>
        </w:rPr>
        <w:t xml:space="preserve"> </w:t>
      </w:r>
      <w:r>
        <w:rPr>
          <w:spacing w:val="-4"/>
        </w:rPr>
        <w:t>legislative</w:t>
      </w:r>
      <w:r>
        <w:t xml:space="preserve"> </w:t>
      </w:r>
      <w:r>
        <w:rPr>
          <w:spacing w:val="-4"/>
        </w:rPr>
        <w:t>info</w:t>
      </w:r>
    </w:p>
    <w:p w14:paraId="723529B3" w14:textId="77777777" w:rsidR="006B67DB" w:rsidRDefault="006B67DB" w:rsidP="006B67DB">
      <w:pPr>
        <w:pStyle w:val="BodyText"/>
        <w:tabs>
          <w:tab w:val="left" w:pos="7844"/>
        </w:tabs>
        <w:spacing w:before="69" w:after="60"/>
        <w:ind w:left="376"/>
      </w:pPr>
      <w:r>
        <w:t>Changes</w:t>
      </w:r>
      <w:r>
        <w:rPr>
          <w:spacing w:val="-1"/>
        </w:rPr>
        <w:t xml:space="preserve"> </w:t>
      </w:r>
      <w:r>
        <w:t>in</w:t>
      </w:r>
      <w:r>
        <w:rPr>
          <w:spacing w:val="-1"/>
        </w:rPr>
        <w:t xml:space="preserve"> </w:t>
      </w:r>
      <w:r>
        <w:t>the</w:t>
      </w:r>
      <w:r>
        <w:rPr>
          <w:spacing w:val="-1"/>
        </w:rPr>
        <w:t xml:space="preserve"> </w:t>
      </w:r>
      <w:r>
        <w:t>Revenue</w:t>
      </w:r>
      <w:r>
        <w:rPr>
          <w:spacing w:val="-1"/>
        </w:rPr>
        <w:t xml:space="preserve"> </w:t>
      </w:r>
      <w:r>
        <w:t>Act</w:t>
      </w:r>
      <w:r>
        <w:rPr>
          <w:spacing w:val="-1"/>
        </w:rPr>
        <w:t xml:space="preserve"> </w:t>
      </w:r>
      <w:r>
        <w:t>of</w:t>
      </w:r>
      <w:r>
        <w:rPr>
          <w:spacing w:val="-1"/>
        </w:rPr>
        <w:t xml:space="preserve"> </w:t>
      </w:r>
      <w:r>
        <w:t>1940</w:t>
      </w:r>
      <w:r>
        <w:rPr>
          <w:spacing w:val="-1"/>
        </w:rPr>
        <w:t xml:space="preserve"> </w:t>
      </w:r>
      <w:r>
        <w:rPr>
          <w:spacing w:val="-2"/>
        </w:rPr>
        <w:t>[</w:t>
      </w:r>
      <w:hyperlink w:anchor="_bookmark231" w:history="1">
        <w:r>
          <w:rPr>
            <w:color w:val="0000FF"/>
            <w:spacing w:val="-2"/>
          </w:rPr>
          <w:t>112</w:t>
        </w:r>
      </w:hyperlink>
      <w:r>
        <w:rPr>
          <w:spacing w:val="-2"/>
        </w:rPr>
        <w:t>]</w:t>
      </w:r>
      <w:r>
        <w:tab/>
        <w:t>Corporate</w:t>
      </w:r>
      <w:r>
        <w:rPr>
          <w:spacing w:val="-6"/>
        </w:rPr>
        <w:t xml:space="preserve"> </w:t>
      </w:r>
      <w:r>
        <w:rPr>
          <w:spacing w:val="-2"/>
        </w:rPr>
        <w:t>research</w:t>
      </w:r>
    </w:p>
    <w:p w14:paraId="7C8DA4AC" w14:textId="77777777" w:rsidR="006B67DB" w:rsidRDefault="006B67DB" w:rsidP="006B67DB">
      <w:pPr>
        <w:pStyle w:val="BodyText"/>
        <w:ind w:left="256"/>
      </w:pPr>
      <w:r>
        <w:rPr>
          <w:noProof/>
        </w:rPr>
        <mc:AlternateContent>
          <mc:Choice Requires="wps">
            <w:drawing>
              <wp:inline distT="0" distB="0" distL="0" distR="0" wp14:anchorId="090AA2F7" wp14:editId="781A82D1">
                <wp:extent cx="6862445" cy="253365"/>
                <wp:effectExtent l="0" t="0" r="0" b="0"/>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E424C69" w14:textId="77777777" w:rsidR="006B67DB" w:rsidRDefault="006B67DB" w:rsidP="006B67DB">
                            <w:pPr>
                              <w:pStyle w:val="BodyText"/>
                              <w:tabs>
                                <w:tab w:val="left" w:pos="7587"/>
                              </w:tabs>
                              <w:spacing w:before="69"/>
                              <w:ind w:left="119"/>
                            </w:pPr>
                            <w:r>
                              <w:t>Comparison</w:t>
                            </w:r>
                            <w:r>
                              <w:rPr>
                                <w:spacing w:val="-4"/>
                              </w:rPr>
                              <w:t xml:space="preserve"> </w:t>
                            </w:r>
                            <w:r>
                              <w:t>of</w:t>
                            </w:r>
                            <w:r>
                              <w:rPr>
                                <w:spacing w:val="-3"/>
                              </w:rPr>
                              <w:t xml:space="preserve"> </w:t>
                            </w:r>
                            <w:r>
                              <w:t>the</w:t>
                            </w:r>
                            <w:r>
                              <w:rPr>
                                <w:spacing w:val="-3"/>
                              </w:rPr>
                              <w:t xml:space="preserve"> </w:t>
                            </w:r>
                            <w:r>
                              <w:t>Revenue</w:t>
                            </w:r>
                            <w:r>
                              <w:rPr>
                                <w:spacing w:val="-3"/>
                              </w:rPr>
                              <w:t xml:space="preserve"> </w:t>
                            </w:r>
                            <w:r>
                              <w:t>Acts</w:t>
                            </w:r>
                            <w:r>
                              <w:rPr>
                                <w:spacing w:val="-3"/>
                              </w:rPr>
                              <w:t xml:space="preserve"> </w:t>
                            </w:r>
                            <w:r>
                              <w:t>of</w:t>
                            </w:r>
                            <w:r>
                              <w:rPr>
                                <w:spacing w:val="-4"/>
                              </w:rPr>
                              <w:t xml:space="preserve"> </w:t>
                            </w:r>
                            <w:r>
                              <w:t>1932</w:t>
                            </w:r>
                            <w:r>
                              <w:rPr>
                                <w:spacing w:val="-3"/>
                              </w:rPr>
                              <w:t xml:space="preserve"> </w:t>
                            </w:r>
                            <w:r>
                              <w:t>and</w:t>
                            </w:r>
                            <w:r>
                              <w:rPr>
                                <w:spacing w:val="-3"/>
                              </w:rPr>
                              <w:t xml:space="preserve"> </w:t>
                            </w:r>
                            <w:r>
                              <w:t>1934</w:t>
                            </w:r>
                            <w:r>
                              <w:rPr>
                                <w:spacing w:val="-3"/>
                              </w:rPr>
                              <w:t xml:space="preserve"> </w:t>
                            </w:r>
                            <w:r>
                              <w:rPr>
                                <w:spacing w:val="-4"/>
                              </w:rPr>
                              <w:t>[</w:t>
                            </w:r>
                            <w:hyperlink w:anchor="_bookmark188" w:history="1">
                              <w:r>
                                <w:rPr>
                                  <w:color w:val="0000FF"/>
                                  <w:spacing w:val="-4"/>
                                </w:rPr>
                                <w:t>69</w:t>
                              </w:r>
                            </w:hyperlink>
                            <w:r>
                              <w:rPr>
                                <w:spacing w:val="-4"/>
                              </w:rPr>
                              <w:t>]</w:t>
                            </w:r>
                            <w:r>
                              <w:tab/>
                            </w:r>
                            <w:r>
                              <w:rPr>
                                <w:spacing w:val="-5"/>
                              </w:rPr>
                              <w:t>Government</w:t>
                            </w:r>
                            <w:r>
                              <w:rPr>
                                <w:spacing w:val="1"/>
                              </w:rPr>
                              <w:t xml:space="preserve"> </w:t>
                            </w:r>
                            <w:r>
                              <w:rPr>
                                <w:spacing w:val="-2"/>
                              </w:rPr>
                              <w:t>documents</w:t>
                            </w:r>
                          </w:p>
                        </w:txbxContent>
                      </wps:txbx>
                      <wps:bodyPr wrap="square" lIns="0" tIns="0" rIns="0" bIns="0" rtlCol="0">
                        <a:noAutofit/>
                      </wps:bodyPr>
                    </wps:wsp>
                  </a:graphicData>
                </a:graphic>
              </wp:inline>
            </w:drawing>
          </mc:Choice>
          <mc:Fallback>
            <w:pict>
              <v:shape w14:anchorId="090AA2F7" id="Textbox 173" o:spid="_x0000_s1030"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ZPjyWbUBAABWAwAADgAAAAAAAAAAAAAAAAAuAgAAZHJzL2Uyb0RvYy54&#10;bWxQSwECLQAUAAYACAAAACEAQsrZl9oAAAAFAQAADwAAAAAAAAAAAAAAAAAPBAAAZHJzL2Rvd25y&#10;ZXYueG1sUEsFBgAAAAAEAAQA8wAAABYFAAAAAA==&#10;" fillcolor="#f7f7f7" stroked="f">
                <v:textbox inset="0,0,0,0">
                  <w:txbxContent>
                    <w:p w14:paraId="3E424C69" w14:textId="77777777" w:rsidR="006B67DB" w:rsidRDefault="006B67DB" w:rsidP="006B67DB">
                      <w:pPr>
                        <w:pStyle w:val="BodyText"/>
                        <w:tabs>
                          <w:tab w:val="left" w:pos="7587"/>
                        </w:tabs>
                        <w:spacing w:before="69"/>
                        <w:ind w:left="119"/>
                      </w:pPr>
                      <w:r>
                        <w:t>Comparison</w:t>
                      </w:r>
                      <w:r>
                        <w:rPr>
                          <w:spacing w:val="-4"/>
                        </w:rPr>
                        <w:t xml:space="preserve"> </w:t>
                      </w:r>
                      <w:r>
                        <w:t>of</w:t>
                      </w:r>
                      <w:r>
                        <w:rPr>
                          <w:spacing w:val="-3"/>
                        </w:rPr>
                        <w:t xml:space="preserve"> </w:t>
                      </w:r>
                      <w:r>
                        <w:t>the</w:t>
                      </w:r>
                      <w:r>
                        <w:rPr>
                          <w:spacing w:val="-3"/>
                        </w:rPr>
                        <w:t xml:space="preserve"> </w:t>
                      </w:r>
                      <w:r>
                        <w:t>Revenue</w:t>
                      </w:r>
                      <w:r>
                        <w:rPr>
                          <w:spacing w:val="-3"/>
                        </w:rPr>
                        <w:t xml:space="preserve"> </w:t>
                      </w:r>
                      <w:r>
                        <w:t>Acts</w:t>
                      </w:r>
                      <w:r>
                        <w:rPr>
                          <w:spacing w:val="-3"/>
                        </w:rPr>
                        <w:t xml:space="preserve"> </w:t>
                      </w:r>
                      <w:r>
                        <w:t>of</w:t>
                      </w:r>
                      <w:r>
                        <w:rPr>
                          <w:spacing w:val="-4"/>
                        </w:rPr>
                        <w:t xml:space="preserve"> </w:t>
                      </w:r>
                      <w:r>
                        <w:t>1932</w:t>
                      </w:r>
                      <w:r>
                        <w:rPr>
                          <w:spacing w:val="-3"/>
                        </w:rPr>
                        <w:t xml:space="preserve"> </w:t>
                      </w:r>
                      <w:r>
                        <w:t>and</w:t>
                      </w:r>
                      <w:r>
                        <w:rPr>
                          <w:spacing w:val="-3"/>
                        </w:rPr>
                        <w:t xml:space="preserve"> </w:t>
                      </w:r>
                      <w:r>
                        <w:t>1934</w:t>
                      </w:r>
                      <w:r>
                        <w:rPr>
                          <w:spacing w:val="-3"/>
                        </w:rPr>
                        <w:t xml:space="preserve"> </w:t>
                      </w:r>
                      <w:r>
                        <w:rPr>
                          <w:spacing w:val="-4"/>
                        </w:rPr>
                        <w:t>[</w:t>
                      </w:r>
                      <w:hyperlink w:anchor="_bookmark188" w:history="1">
                        <w:r>
                          <w:rPr>
                            <w:color w:val="0000FF"/>
                            <w:spacing w:val="-4"/>
                          </w:rPr>
                          <w:t>69</w:t>
                        </w:r>
                      </w:hyperlink>
                      <w:r>
                        <w:rPr>
                          <w:spacing w:val="-4"/>
                        </w:rPr>
                        <w:t>]</w:t>
                      </w:r>
                      <w:r>
                        <w:tab/>
                      </w:r>
                      <w:r>
                        <w:rPr>
                          <w:spacing w:val="-5"/>
                        </w:rPr>
                        <w:t>Government</w:t>
                      </w:r>
                      <w:r>
                        <w:rPr>
                          <w:spacing w:val="1"/>
                        </w:rPr>
                        <w:t xml:space="preserve"> </w:t>
                      </w:r>
                      <w:r>
                        <w:rPr>
                          <w:spacing w:val="-2"/>
                        </w:rPr>
                        <w:t>documents</w:t>
                      </w:r>
                    </w:p>
                  </w:txbxContent>
                </v:textbox>
                <w10:anchorlock/>
              </v:shape>
            </w:pict>
          </mc:Fallback>
        </mc:AlternateContent>
      </w:r>
    </w:p>
    <w:p w14:paraId="60F34302" w14:textId="77777777" w:rsidR="006B67DB" w:rsidRDefault="006B67DB" w:rsidP="006B67DB">
      <w:pPr>
        <w:pStyle w:val="BodyText"/>
        <w:tabs>
          <w:tab w:val="left" w:pos="7844"/>
        </w:tabs>
        <w:spacing w:before="47"/>
        <w:ind w:left="376"/>
      </w:pPr>
      <w:r>
        <w:t>Coordination</w:t>
      </w:r>
      <w:r>
        <w:rPr>
          <w:spacing w:val="8"/>
        </w:rPr>
        <w:t xml:space="preserve"> </w:t>
      </w:r>
      <w:r>
        <w:t>of</w:t>
      </w:r>
      <w:r>
        <w:rPr>
          <w:spacing w:val="8"/>
        </w:rPr>
        <w:t xml:space="preserve"> </w:t>
      </w:r>
      <w:r>
        <w:t>State</w:t>
      </w:r>
      <w:r>
        <w:rPr>
          <w:spacing w:val="8"/>
        </w:rPr>
        <w:t xml:space="preserve"> </w:t>
      </w:r>
      <w:r>
        <w:t>and</w:t>
      </w:r>
      <w:r>
        <w:rPr>
          <w:spacing w:val="8"/>
        </w:rPr>
        <w:t xml:space="preserve"> </w:t>
      </w:r>
      <w:r>
        <w:t>Federal</w:t>
      </w:r>
      <w:r>
        <w:rPr>
          <w:spacing w:val="8"/>
        </w:rPr>
        <w:t xml:space="preserve"> </w:t>
      </w:r>
      <w:r>
        <w:t>Inheritance,</w:t>
      </w:r>
      <w:r>
        <w:rPr>
          <w:spacing w:val="8"/>
        </w:rPr>
        <w:t xml:space="preserve"> </w:t>
      </w:r>
      <w:r>
        <w:t>Estate,</w:t>
      </w:r>
      <w:r>
        <w:rPr>
          <w:spacing w:val="8"/>
        </w:rPr>
        <w:t xml:space="preserve"> </w:t>
      </w:r>
      <w:r>
        <w:t>and</w:t>
      </w:r>
      <w:r>
        <w:rPr>
          <w:spacing w:val="8"/>
        </w:rPr>
        <w:t xml:space="preserve"> </w:t>
      </w:r>
      <w:r>
        <w:t>Gift</w:t>
      </w:r>
      <w:r>
        <w:rPr>
          <w:spacing w:val="8"/>
        </w:rPr>
        <w:t xml:space="preserve"> </w:t>
      </w:r>
      <w:r>
        <w:t>Taxes</w:t>
      </w:r>
      <w:r>
        <w:rPr>
          <w:spacing w:val="8"/>
        </w:rPr>
        <w:t xml:space="preserve"> </w:t>
      </w:r>
      <w:r>
        <w:t>(1961)</w:t>
      </w:r>
      <w:r>
        <w:rPr>
          <w:spacing w:val="8"/>
        </w:rPr>
        <w:t xml:space="preserve"> </w:t>
      </w:r>
      <w:r>
        <w:rPr>
          <w:spacing w:val="-2"/>
        </w:rPr>
        <w:t>[</w:t>
      </w:r>
      <w:hyperlink w:anchor="_bookmark262" w:history="1">
        <w:r>
          <w:rPr>
            <w:color w:val="0000FF"/>
            <w:spacing w:val="-2"/>
          </w:rPr>
          <w:t>143</w:t>
        </w:r>
      </w:hyperlink>
      <w:r>
        <w:rPr>
          <w:spacing w:val="-2"/>
        </w:rPr>
        <w:t>]</w:t>
      </w:r>
      <w:r>
        <w:tab/>
      </w:r>
      <w:r>
        <w:rPr>
          <w:spacing w:val="-5"/>
        </w:rPr>
        <w:t>Government</w:t>
      </w:r>
      <w:r>
        <w:rPr>
          <w:spacing w:val="3"/>
        </w:rPr>
        <w:t xml:space="preserve"> </w:t>
      </w:r>
      <w:r>
        <w:rPr>
          <w:spacing w:val="-2"/>
        </w:rPr>
        <w:t>research</w:t>
      </w:r>
    </w:p>
    <w:p w14:paraId="6F5E8C8C" w14:textId="77777777" w:rsidR="006B67DB" w:rsidRDefault="006B67DB" w:rsidP="006B67DB">
      <w:pPr>
        <w:pStyle w:val="BodyText"/>
        <w:spacing w:before="1"/>
        <w:rPr>
          <w:sz w:val="10"/>
        </w:rPr>
      </w:pPr>
      <w:r>
        <w:rPr>
          <w:noProof/>
        </w:rPr>
        <mc:AlternateContent>
          <mc:Choice Requires="wps">
            <w:drawing>
              <wp:anchor distT="0" distB="0" distL="0" distR="0" simplePos="0" relativeHeight="251666432" behindDoc="1" locked="0" layoutInCell="1" allowOverlap="1" wp14:anchorId="2C1988C2" wp14:editId="6AA045A1">
                <wp:simplePos x="0" y="0"/>
                <wp:positionH relativeFrom="page">
                  <wp:posOffset>1598206</wp:posOffset>
                </wp:positionH>
                <wp:positionV relativeFrom="paragraph">
                  <wp:posOffset>101584</wp:posOffset>
                </wp:positionV>
                <wp:extent cx="6862445" cy="253365"/>
                <wp:effectExtent l="0" t="0" r="0" b="0"/>
                <wp:wrapTopAndBottom/>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07A2519" w14:textId="77777777" w:rsidR="006B67DB" w:rsidRDefault="006B67DB" w:rsidP="006B67DB">
                            <w:pPr>
                              <w:pStyle w:val="BodyText"/>
                              <w:tabs>
                                <w:tab w:val="left" w:pos="7587"/>
                              </w:tabs>
                              <w:spacing w:before="69"/>
                              <w:ind w:left="119"/>
                            </w:pPr>
                            <w:r>
                              <w:rPr>
                                <w:spacing w:val="-2"/>
                              </w:rPr>
                              <w:t>Copenhagen</w:t>
                            </w:r>
                            <w:r>
                              <w:rPr>
                                <w:spacing w:val="5"/>
                              </w:rPr>
                              <w:t xml:space="preserve"> </w:t>
                            </w:r>
                            <w:r>
                              <w:rPr>
                                <w:spacing w:val="-2"/>
                              </w:rPr>
                              <w:t>Economics</w:t>
                            </w:r>
                            <w:r>
                              <w:rPr>
                                <w:spacing w:val="6"/>
                              </w:rPr>
                              <w:t xml:space="preserve"> </w:t>
                            </w:r>
                            <w:r>
                              <w:rPr>
                                <w:spacing w:val="-2"/>
                              </w:rPr>
                              <w:t>(2010)</w:t>
                            </w:r>
                            <w:r>
                              <w:rPr>
                                <w:spacing w:val="6"/>
                              </w:rPr>
                              <w:t xml:space="preserve"> </w:t>
                            </w:r>
                            <w:r>
                              <w:rPr>
                                <w:spacing w:val="-4"/>
                              </w:rPr>
                              <w:t>[</w:t>
                            </w:r>
                            <w:hyperlink w:anchor="_bookmark142" w:history="1">
                              <w:r>
                                <w:rPr>
                                  <w:color w:val="0000FF"/>
                                  <w:spacing w:val="-4"/>
                                </w:rPr>
                                <w:t>23</w:t>
                              </w:r>
                            </w:hyperlink>
                            <w:r>
                              <w:rPr>
                                <w:spacing w:val="-4"/>
                              </w:rPr>
                              <w:t>]</w:t>
                            </w:r>
                            <w:r>
                              <w:tab/>
                            </w:r>
                            <w:r>
                              <w:rPr>
                                <w:spacing w:val="-4"/>
                              </w:rPr>
                              <w:t>Cross-national</w:t>
                            </w:r>
                            <w:r>
                              <w:rPr>
                                <w:spacing w:val="6"/>
                              </w:rPr>
                              <w:t xml:space="preserve"> </w:t>
                            </w:r>
                            <w:r>
                              <w:rPr>
                                <w:spacing w:val="-4"/>
                              </w:rPr>
                              <w:t>government</w:t>
                            </w:r>
                            <w:r>
                              <w:rPr>
                                <w:spacing w:val="6"/>
                              </w:rPr>
                              <w:t xml:space="preserve"> </w:t>
                            </w:r>
                            <w:r>
                              <w:rPr>
                                <w:spacing w:val="-4"/>
                              </w:rPr>
                              <w:t>research</w:t>
                            </w:r>
                          </w:p>
                        </w:txbxContent>
                      </wps:txbx>
                      <wps:bodyPr wrap="square" lIns="0" tIns="0" rIns="0" bIns="0" rtlCol="0">
                        <a:noAutofit/>
                      </wps:bodyPr>
                    </wps:wsp>
                  </a:graphicData>
                </a:graphic>
              </wp:anchor>
            </w:drawing>
          </mc:Choice>
          <mc:Fallback>
            <w:pict>
              <v:shape w14:anchorId="2C1988C2" id="Textbox 174" o:spid="_x0000_s1031" type="#_x0000_t202" style="position:absolute;margin-left:125.85pt;margin-top:8pt;width:540.35pt;height:19.9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4otAEAAFY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" fillcolor="#f7f7f7" stroked="f">
                <v:textbox inset="0,0,0,0">
                  <w:txbxContent>
                    <w:p w14:paraId="107A2519" w14:textId="77777777" w:rsidR="006B67DB" w:rsidRDefault="006B67DB" w:rsidP="006B67DB">
                      <w:pPr>
                        <w:pStyle w:val="BodyText"/>
                        <w:tabs>
                          <w:tab w:val="left" w:pos="7587"/>
                        </w:tabs>
                        <w:spacing w:before="69"/>
                        <w:ind w:left="119"/>
                      </w:pPr>
                      <w:r>
                        <w:rPr>
                          <w:spacing w:val="-2"/>
                        </w:rPr>
                        <w:t>Copenhagen</w:t>
                      </w:r>
                      <w:r>
                        <w:rPr>
                          <w:spacing w:val="5"/>
                        </w:rPr>
                        <w:t xml:space="preserve"> </w:t>
                      </w:r>
                      <w:r>
                        <w:rPr>
                          <w:spacing w:val="-2"/>
                        </w:rPr>
                        <w:t>Economics</w:t>
                      </w:r>
                      <w:r>
                        <w:rPr>
                          <w:spacing w:val="6"/>
                        </w:rPr>
                        <w:t xml:space="preserve"> </w:t>
                      </w:r>
                      <w:r>
                        <w:rPr>
                          <w:spacing w:val="-2"/>
                        </w:rPr>
                        <w:t>(2010)</w:t>
                      </w:r>
                      <w:r>
                        <w:rPr>
                          <w:spacing w:val="6"/>
                        </w:rPr>
                        <w:t xml:space="preserve"> </w:t>
                      </w:r>
                      <w:r>
                        <w:rPr>
                          <w:spacing w:val="-4"/>
                        </w:rPr>
                        <w:t>[</w:t>
                      </w:r>
                      <w:hyperlink w:anchor="_bookmark142" w:history="1">
                        <w:r>
                          <w:rPr>
                            <w:color w:val="0000FF"/>
                            <w:spacing w:val="-4"/>
                          </w:rPr>
                          <w:t>23</w:t>
                        </w:r>
                      </w:hyperlink>
                      <w:r>
                        <w:rPr>
                          <w:spacing w:val="-4"/>
                        </w:rPr>
                        <w:t>]</w:t>
                      </w:r>
                      <w:r>
                        <w:tab/>
                      </w:r>
                      <w:r>
                        <w:rPr>
                          <w:spacing w:val="-4"/>
                        </w:rPr>
                        <w:t>Cross-national</w:t>
                      </w:r>
                      <w:r>
                        <w:rPr>
                          <w:spacing w:val="6"/>
                        </w:rPr>
                        <w:t xml:space="preserve"> </w:t>
                      </w:r>
                      <w:r>
                        <w:rPr>
                          <w:spacing w:val="-4"/>
                        </w:rPr>
                        <w:t>government</w:t>
                      </w:r>
                      <w:r>
                        <w:rPr>
                          <w:spacing w:val="6"/>
                        </w:rPr>
                        <w:t xml:space="preserve"> </w:t>
                      </w:r>
                      <w:r>
                        <w:rPr>
                          <w:spacing w:val="-4"/>
                        </w:rPr>
                        <w:t>research</w:t>
                      </w:r>
                    </w:p>
                  </w:txbxContent>
                </v:textbox>
                <w10:wrap type="topAndBottom" anchorx="page"/>
              </v:shape>
            </w:pict>
          </mc:Fallback>
        </mc:AlternateContent>
      </w:r>
    </w:p>
    <w:p w14:paraId="1942DB7C" w14:textId="77777777" w:rsidR="006B67DB" w:rsidRDefault="006B67DB" w:rsidP="006B67DB">
      <w:pPr>
        <w:pStyle w:val="BodyText"/>
        <w:tabs>
          <w:tab w:val="left" w:pos="7844"/>
        </w:tabs>
        <w:spacing w:before="69" w:after="60"/>
        <w:ind w:left="376"/>
      </w:pPr>
      <w:r>
        <w:t>Davies</w:t>
      </w:r>
      <w:r>
        <w:rPr>
          <w:spacing w:val="10"/>
        </w:rPr>
        <w:t xml:space="preserve"> </w:t>
      </w:r>
      <w:r>
        <w:t>&amp;</w:t>
      </w:r>
      <w:r>
        <w:rPr>
          <w:spacing w:val="10"/>
        </w:rPr>
        <w:t xml:space="preserve"> </w:t>
      </w:r>
      <w:r>
        <w:t>Di</w:t>
      </w:r>
      <w:r>
        <w:rPr>
          <w:spacing w:val="11"/>
        </w:rPr>
        <w:t xml:space="preserve"> </w:t>
      </w:r>
      <w:r>
        <w:t>Matteo</w:t>
      </w:r>
      <w:r>
        <w:rPr>
          <w:spacing w:val="10"/>
        </w:rPr>
        <w:t xml:space="preserve"> </w:t>
      </w:r>
      <w:r>
        <w:t>(2021)</w:t>
      </w:r>
      <w:r>
        <w:rPr>
          <w:spacing w:val="11"/>
        </w:rPr>
        <w:t xml:space="preserve"> </w:t>
      </w:r>
      <w:r>
        <w:rPr>
          <w:spacing w:val="-4"/>
        </w:rPr>
        <w:t>[</w:t>
      </w:r>
      <w:hyperlink w:anchor="_bookmark145" w:history="1">
        <w:r>
          <w:rPr>
            <w:color w:val="0000FF"/>
            <w:spacing w:val="-4"/>
          </w:rPr>
          <w:t>26</w:t>
        </w:r>
      </w:hyperlink>
      <w:r>
        <w:rPr>
          <w:spacing w:val="-4"/>
        </w:rPr>
        <w:t>]</w:t>
      </w:r>
      <w:r>
        <w:tab/>
      </w:r>
      <w:r>
        <w:rPr>
          <w:spacing w:val="-5"/>
        </w:rPr>
        <w:t>Academic</w:t>
      </w:r>
      <w:r>
        <w:rPr>
          <w:spacing w:val="7"/>
        </w:rPr>
        <w:t xml:space="preserve"> </w:t>
      </w:r>
      <w:r>
        <w:rPr>
          <w:spacing w:val="-2"/>
        </w:rPr>
        <w:t>research</w:t>
      </w:r>
    </w:p>
    <w:p w14:paraId="34EAEB01" w14:textId="77777777" w:rsidR="006B67DB" w:rsidRDefault="006B67DB" w:rsidP="006B67DB">
      <w:pPr>
        <w:pStyle w:val="BodyText"/>
        <w:ind w:left="256"/>
      </w:pPr>
      <w:r>
        <w:rPr>
          <w:noProof/>
        </w:rPr>
        <mc:AlternateContent>
          <mc:Choice Requires="wps">
            <w:drawing>
              <wp:inline distT="0" distB="0" distL="0" distR="0" wp14:anchorId="219C1273" wp14:editId="7B7C7AE6">
                <wp:extent cx="6862445" cy="253365"/>
                <wp:effectExtent l="0" t="0" r="0" b="0"/>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8EDF877" w14:textId="77777777" w:rsidR="006B67DB" w:rsidRDefault="006B67DB" w:rsidP="006B67DB">
                            <w:pPr>
                              <w:pStyle w:val="BodyText"/>
                              <w:tabs>
                                <w:tab w:val="left" w:pos="7587"/>
                              </w:tabs>
                              <w:spacing w:before="69"/>
                              <w:ind w:left="119"/>
                            </w:pPr>
                            <w:r>
                              <w:t>Deficit</w:t>
                            </w:r>
                            <w:r>
                              <w:rPr>
                                <w:spacing w:val="7"/>
                              </w:rPr>
                              <w:t xml:space="preserve"> </w:t>
                            </w:r>
                            <w:r>
                              <w:t>Reduction</w:t>
                            </w:r>
                            <w:r>
                              <w:rPr>
                                <w:spacing w:val="8"/>
                              </w:rPr>
                              <w:t xml:space="preserve"> </w:t>
                            </w:r>
                            <w:r>
                              <w:t>Act</w:t>
                            </w:r>
                            <w:r>
                              <w:rPr>
                                <w:spacing w:val="8"/>
                              </w:rPr>
                              <w:t xml:space="preserve"> </w:t>
                            </w:r>
                            <w:r>
                              <w:t>of</w:t>
                            </w:r>
                            <w:r>
                              <w:rPr>
                                <w:spacing w:val="8"/>
                              </w:rPr>
                              <w:t xml:space="preserve"> </w:t>
                            </w:r>
                            <w:r>
                              <w:t>1984</w:t>
                            </w:r>
                            <w:r>
                              <w:rPr>
                                <w:spacing w:val="8"/>
                              </w:rPr>
                              <w:t xml:space="preserve"> </w:t>
                            </w:r>
                            <w:r>
                              <w:t>(United</w:t>
                            </w:r>
                            <w:r>
                              <w:rPr>
                                <w:spacing w:val="8"/>
                              </w:rPr>
                              <w:t xml:space="preserve"> </w:t>
                            </w:r>
                            <w:r>
                              <w:t>States)</w:t>
                            </w:r>
                            <w:r>
                              <w:rPr>
                                <w:spacing w:val="8"/>
                              </w:rPr>
                              <w:t xml:space="preserve"> </w:t>
                            </w:r>
                            <w:r>
                              <w:rPr>
                                <w:spacing w:val="-4"/>
                              </w:rPr>
                              <w:t>[</w:t>
                            </w:r>
                            <w:hyperlink w:anchor="_bookmark146" w:history="1">
                              <w:r>
                                <w:rPr>
                                  <w:color w:val="0000FF"/>
                                  <w:spacing w:val="-4"/>
                                </w:rPr>
                                <w:t>27</w:t>
                              </w:r>
                            </w:hyperlink>
                            <w:r>
                              <w:rPr>
                                <w:spacing w:val="-4"/>
                              </w:rPr>
                              <w:t>]</w:t>
                            </w:r>
                            <w:r>
                              <w:tab/>
                            </w:r>
                            <w:r>
                              <w:rPr>
                                <w:spacing w:val="-5"/>
                              </w:rPr>
                              <w:t>Government</w:t>
                            </w:r>
                            <w:r>
                              <w:rPr>
                                <w:spacing w:val="1"/>
                              </w:rPr>
                              <w:t xml:space="preserve"> </w:t>
                            </w:r>
                            <w:r>
                              <w:rPr>
                                <w:spacing w:val="-2"/>
                              </w:rPr>
                              <w:t>legislation</w:t>
                            </w:r>
                          </w:p>
                        </w:txbxContent>
                      </wps:txbx>
                      <wps:bodyPr wrap="square" lIns="0" tIns="0" rIns="0" bIns="0" rtlCol="0">
                        <a:noAutofit/>
                      </wps:bodyPr>
                    </wps:wsp>
                  </a:graphicData>
                </a:graphic>
              </wp:inline>
            </w:drawing>
          </mc:Choice>
          <mc:Fallback>
            <w:pict>
              <v:shape w14:anchorId="219C1273" id="Textbox 175" o:spid="_x0000_s1032"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u6tAEAAFY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" fillcolor="#f7f7f7" stroked="f">
                <v:textbox inset="0,0,0,0">
                  <w:txbxContent>
                    <w:p w14:paraId="38EDF877" w14:textId="77777777" w:rsidR="006B67DB" w:rsidRDefault="006B67DB" w:rsidP="006B67DB">
                      <w:pPr>
                        <w:pStyle w:val="BodyText"/>
                        <w:tabs>
                          <w:tab w:val="left" w:pos="7587"/>
                        </w:tabs>
                        <w:spacing w:before="69"/>
                        <w:ind w:left="119"/>
                      </w:pPr>
                      <w:r>
                        <w:t>Deficit</w:t>
                      </w:r>
                      <w:r>
                        <w:rPr>
                          <w:spacing w:val="7"/>
                        </w:rPr>
                        <w:t xml:space="preserve"> </w:t>
                      </w:r>
                      <w:r>
                        <w:t>Reduction</w:t>
                      </w:r>
                      <w:r>
                        <w:rPr>
                          <w:spacing w:val="8"/>
                        </w:rPr>
                        <w:t xml:space="preserve"> </w:t>
                      </w:r>
                      <w:r>
                        <w:t>Act</w:t>
                      </w:r>
                      <w:r>
                        <w:rPr>
                          <w:spacing w:val="8"/>
                        </w:rPr>
                        <w:t xml:space="preserve"> </w:t>
                      </w:r>
                      <w:r>
                        <w:t>of</w:t>
                      </w:r>
                      <w:r>
                        <w:rPr>
                          <w:spacing w:val="8"/>
                        </w:rPr>
                        <w:t xml:space="preserve"> </w:t>
                      </w:r>
                      <w:r>
                        <w:t>1984</w:t>
                      </w:r>
                      <w:r>
                        <w:rPr>
                          <w:spacing w:val="8"/>
                        </w:rPr>
                        <w:t xml:space="preserve"> </w:t>
                      </w:r>
                      <w:r>
                        <w:t>(United</w:t>
                      </w:r>
                      <w:r>
                        <w:rPr>
                          <w:spacing w:val="8"/>
                        </w:rPr>
                        <w:t xml:space="preserve"> </w:t>
                      </w:r>
                      <w:r>
                        <w:t>States)</w:t>
                      </w:r>
                      <w:r>
                        <w:rPr>
                          <w:spacing w:val="8"/>
                        </w:rPr>
                        <w:t xml:space="preserve"> </w:t>
                      </w:r>
                      <w:r>
                        <w:rPr>
                          <w:spacing w:val="-4"/>
                        </w:rPr>
                        <w:t>[</w:t>
                      </w:r>
                      <w:hyperlink w:anchor="_bookmark146" w:history="1">
                        <w:r>
                          <w:rPr>
                            <w:color w:val="0000FF"/>
                            <w:spacing w:val="-4"/>
                          </w:rPr>
                          <w:t>27</w:t>
                        </w:r>
                      </w:hyperlink>
                      <w:r>
                        <w:rPr>
                          <w:spacing w:val="-4"/>
                        </w:rPr>
                        <w:t>]</w:t>
                      </w:r>
                      <w:r>
                        <w:tab/>
                      </w:r>
                      <w:r>
                        <w:rPr>
                          <w:spacing w:val="-5"/>
                        </w:rPr>
                        <w:t>Government</w:t>
                      </w:r>
                      <w:r>
                        <w:rPr>
                          <w:spacing w:val="1"/>
                        </w:rPr>
                        <w:t xml:space="preserve"> </w:t>
                      </w:r>
                      <w:r>
                        <w:rPr>
                          <w:spacing w:val="-2"/>
                        </w:rPr>
                        <w:t>legislation</w:t>
                      </w:r>
                    </w:p>
                  </w:txbxContent>
                </v:textbox>
                <w10:anchorlock/>
              </v:shape>
            </w:pict>
          </mc:Fallback>
        </mc:AlternateContent>
      </w:r>
    </w:p>
    <w:p w14:paraId="33465FBA"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67456" behindDoc="1" locked="0" layoutInCell="1" allowOverlap="1" wp14:anchorId="7183C170" wp14:editId="66A0D780">
                <wp:simplePos x="0" y="0"/>
                <wp:positionH relativeFrom="page">
                  <wp:posOffset>1598206</wp:posOffset>
                </wp:positionH>
                <wp:positionV relativeFrom="paragraph">
                  <wp:posOffset>239116</wp:posOffset>
                </wp:positionV>
                <wp:extent cx="6862445" cy="253365"/>
                <wp:effectExtent l="0" t="0" r="0" b="0"/>
                <wp:wrapTopAndBottom/>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C61B28B" w14:textId="77777777" w:rsidR="006B67DB" w:rsidRDefault="006B67DB" w:rsidP="006B67DB">
                            <w:pPr>
                              <w:pStyle w:val="BodyText"/>
                              <w:tabs>
                                <w:tab w:val="left" w:pos="7587"/>
                              </w:tabs>
                              <w:spacing w:before="69"/>
                              <w:ind w:left="119"/>
                            </w:pPr>
                            <w:proofErr w:type="spellStart"/>
                            <w:r>
                              <w:t>Drometer</w:t>
                            </w:r>
                            <w:proofErr w:type="spellEnd"/>
                            <w:r>
                              <w:rPr>
                                <w:spacing w:val="13"/>
                              </w:rPr>
                              <w:t xml:space="preserve"> </w:t>
                            </w:r>
                            <w:r>
                              <w:t>et</w:t>
                            </w:r>
                            <w:r>
                              <w:rPr>
                                <w:spacing w:val="14"/>
                              </w:rPr>
                              <w:t xml:space="preserve"> </w:t>
                            </w:r>
                            <w:r>
                              <w:t>al.(2018)</w:t>
                            </w:r>
                            <w:r>
                              <w:rPr>
                                <w:spacing w:val="13"/>
                              </w:rPr>
                              <w:t xml:space="preserve"> </w:t>
                            </w:r>
                            <w:r>
                              <w:rPr>
                                <w:spacing w:val="-4"/>
                              </w:rPr>
                              <w:t>[</w:t>
                            </w:r>
                            <w:hyperlink w:anchor="_bookmark149" w:history="1">
                              <w:r>
                                <w:rPr>
                                  <w:color w:val="0000FF"/>
                                  <w:spacing w:val="-4"/>
                                </w:rPr>
                                <w:t>30</w:t>
                              </w:r>
                            </w:hyperlink>
                            <w:r>
                              <w:rPr>
                                <w:spacing w:val="-4"/>
                              </w:rPr>
                              <w:t>]</w:t>
                            </w:r>
                            <w:r>
                              <w:tab/>
                            </w:r>
                            <w:r>
                              <w:rPr>
                                <w:spacing w:val="-2"/>
                              </w:rPr>
                              <w:t>Cross-national</w:t>
                            </w:r>
                            <w:r>
                              <w:rPr>
                                <w:spacing w:val="-3"/>
                              </w:rPr>
                              <w:t xml:space="preserve"> </w:t>
                            </w:r>
                            <w:r>
                              <w:rPr>
                                <w:spacing w:val="-2"/>
                              </w:rPr>
                              <w:t>academic research</w:t>
                            </w:r>
                          </w:p>
                        </w:txbxContent>
                      </wps:txbx>
                      <wps:bodyPr wrap="square" lIns="0" tIns="0" rIns="0" bIns="0" rtlCol="0">
                        <a:noAutofit/>
                      </wps:bodyPr>
                    </wps:wsp>
                  </a:graphicData>
                </a:graphic>
              </wp:anchor>
            </w:drawing>
          </mc:Choice>
          <mc:Fallback>
            <w:pict>
              <v:shape w14:anchorId="7183C170" id="Textbox 176" o:spid="_x0000_s1033" type="#_x0000_t202" style="position:absolute;left:0;text-align:left;margin-left:125.85pt;margin-top:18.85pt;width:540.35pt;height:19.9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fLtAEAAFY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" fillcolor="#f7f7f7" stroked="f">
                <v:textbox inset="0,0,0,0">
                  <w:txbxContent>
                    <w:p w14:paraId="1C61B28B" w14:textId="77777777" w:rsidR="006B67DB" w:rsidRDefault="006B67DB" w:rsidP="006B67DB">
                      <w:pPr>
                        <w:pStyle w:val="BodyText"/>
                        <w:tabs>
                          <w:tab w:val="left" w:pos="7587"/>
                        </w:tabs>
                        <w:spacing w:before="69"/>
                        <w:ind w:left="119"/>
                      </w:pPr>
                      <w:proofErr w:type="spellStart"/>
                      <w:r>
                        <w:t>Drometer</w:t>
                      </w:r>
                      <w:proofErr w:type="spellEnd"/>
                      <w:r>
                        <w:rPr>
                          <w:spacing w:val="13"/>
                        </w:rPr>
                        <w:t xml:space="preserve"> </w:t>
                      </w:r>
                      <w:r>
                        <w:t>et</w:t>
                      </w:r>
                      <w:r>
                        <w:rPr>
                          <w:spacing w:val="14"/>
                        </w:rPr>
                        <w:t xml:space="preserve"> </w:t>
                      </w:r>
                      <w:r>
                        <w:t>al.(2018)</w:t>
                      </w:r>
                      <w:r>
                        <w:rPr>
                          <w:spacing w:val="13"/>
                        </w:rPr>
                        <w:t xml:space="preserve"> </w:t>
                      </w:r>
                      <w:r>
                        <w:rPr>
                          <w:spacing w:val="-4"/>
                        </w:rPr>
                        <w:t>[</w:t>
                      </w:r>
                      <w:hyperlink w:anchor="_bookmark149" w:history="1">
                        <w:r>
                          <w:rPr>
                            <w:color w:val="0000FF"/>
                            <w:spacing w:val="-4"/>
                          </w:rPr>
                          <w:t>30</w:t>
                        </w:r>
                      </w:hyperlink>
                      <w:r>
                        <w:rPr>
                          <w:spacing w:val="-4"/>
                        </w:rPr>
                        <w:t>]</w:t>
                      </w:r>
                      <w:r>
                        <w:tab/>
                      </w:r>
                      <w:r>
                        <w:rPr>
                          <w:spacing w:val="-2"/>
                        </w:rPr>
                        <w:t>Cross-national</w:t>
                      </w:r>
                      <w:r>
                        <w:rPr>
                          <w:spacing w:val="-3"/>
                        </w:rPr>
                        <w:t xml:space="preserve"> </w:t>
                      </w:r>
                      <w:r>
                        <w:rPr>
                          <w:spacing w:val="-2"/>
                        </w:rPr>
                        <w:t>academic research</w:t>
                      </w:r>
                    </w:p>
                  </w:txbxContent>
                </v:textbox>
                <w10:wrap type="topAndBottom" anchorx="page"/>
              </v:shape>
            </w:pict>
          </mc:Fallback>
        </mc:AlternateContent>
      </w:r>
      <w:r>
        <w:t>Deloitte</w:t>
      </w:r>
      <w:r>
        <w:rPr>
          <w:spacing w:val="16"/>
        </w:rPr>
        <w:t xml:space="preserve"> </w:t>
      </w:r>
      <w:r>
        <w:t>(2018)</w:t>
      </w:r>
      <w:r>
        <w:rPr>
          <w:spacing w:val="17"/>
        </w:rPr>
        <w:t xml:space="preserve"> </w:t>
      </w:r>
      <w:r>
        <w:rPr>
          <w:spacing w:val="-4"/>
        </w:rPr>
        <w:t>[</w:t>
      </w:r>
      <w:hyperlink w:anchor="_bookmark148" w:history="1">
        <w:r>
          <w:rPr>
            <w:color w:val="0000FF"/>
            <w:spacing w:val="-4"/>
          </w:rPr>
          <w:t>29</w:t>
        </w:r>
      </w:hyperlink>
      <w:r>
        <w:rPr>
          <w:spacing w:val="-4"/>
        </w:rPr>
        <w:t>]</w:t>
      </w:r>
      <w:r>
        <w:tab/>
        <w:t>Corporate</w:t>
      </w:r>
      <w:r>
        <w:rPr>
          <w:spacing w:val="-6"/>
        </w:rPr>
        <w:t xml:space="preserve"> </w:t>
      </w:r>
      <w:r>
        <w:rPr>
          <w:spacing w:val="-2"/>
        </w:rPr>
        <w:t>research</w:t>
      </w:r>
    </w:p>
    <w:p w14:paraId="2DD33EA9" w14:textId="77777777" w:rsidR="006B67DB" w:rsidRDefault="006B67DB" w:rsidP="006B67DB">
      <w:pPr>
        <w:pStyle w:val="BodyText"/>
        <w:tabs>
          <w:tab w:val="left" w:pos="7844"/>
        </w:tabs>
        <w:spacing w:before="168" w:after="60"/>
        <w:ind w:left="376"/>
      </w:pPr>
      <w:r>
        <w:t>Easton</w:t>
      </w:r>
      <w:r>
        <w:rPr>
          <w:spacing w:val="22"/>
        </w:rPr>
        <w:t xml:space="preserve"> </w:t>
      </w:r>
      <w:r>
        <w:t>(1983)</w:t>
      </w:r>
      <w:r>
        <w:rPr>
          <w:spacing w:val="24"/>
        </w:rPr>
        <w:t xml:space="preserve"> </w:t>
      </w:r>
      <w:r>
        <w:rPr>
          <w:spacing w:val="-4"/>
        </w:rPr>
        <w:t>[</w:t>
      </w:r>
      <w:hyperlink w:anchor="_bookmark150" w:history="1">
        <w:r>
          <w:rPr>
            <w:color w:val="0000FF"/>
            <w:spacing w:val="-4"/>
          </w:rPr>
          <w:t>31</w:t>
        </w:r>
      </w:hyperlink>
      <w:r>
        <w:rPr>
          <w:spacing w:val="-4"/>
        </w:rPr>
        <w:t>]</w:t>
      </w:r>
      <w:r>
        <w:tab/>
        <w:t>Corporate</w:t>
      </w:r>
      <w:r>
        <w:rPr>
          <w:spacing w:val="-6"/>
        </w:rPr>
        <w:t xml:space="preserve"> </w:t>
      </w:r>
      <w:r>
        <w:rPr>
          <w:spacing w:val="-2"/>
        </w:rPr>
        <w:t>research</w:t>
      </w:r>
    </w:p>
    <w:p w14:paraId="1C1795F0" w14:textId="77777777" w:rsidR="006B67DB" w:rsidRDefault="006B67DB" w:rsidP="006B67DB">
      <w:pPr>
        <w:pStyle w:val="BodyText"/>
        <w:ind w:left="256"/>
      </w:pPr>
      <w:r>
        <w:rPr>
          <w:noProof/>
        </w:rPr>
        <mc:AlternateContent>
          <mc:Choice Requires="wps">
            <w:drawing>
              <wp:inline distT="0" distB="0" distL="0" distR="0" wp14:anchorId="43784668" wp14:editId="7831D5C0">
                <wp:extent cx="6862445" cy="253365"/>
                <wp:effectExtent l="0" t="0" r="0" b="0"/>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6B0B32A5" w14:textId="77777777" w:rsidR="006B67DB" w:rsidRDefault="006B67DB" w:rsidP="006B67DB">
                            <w:pPr>
                              <w:pStyle w:val="BodyText"/>
                              <w:tabs>
                                <w:tab w:val="left" w:pos="7587"/>
                              </w:tabs>
                              <w:spacing w:before="69"/>
                              <w:ind w:left="119"/>
                            </w:pPr>
                            <w:r>
                              <w:t>Economic</w:t>
                            </w:r>
                            <w:r>
                              <w:rPr>
                                <w:spacing w:val="2"/>
                              </w:rPr>
                              <w:t xml:space="preserve"> </w:t>
                            </w:r>
                            <w:r>
                              <w:t>Recovery</w:t>
                            </w:r>
                            <w:r>
                              <w:rPr>
                                <w:spacing w:val="2"/>
                              </w:rPr>
                              <w:t xml:space="preserve"> </w:t>
                            </w:r>
                            <w:r>
                              <w:t>Tax</w:t>
                            </w:r>
                            <w:r>
                              <w:rPr>
                                <w:spacing w:val="3"/>
                              </w:rPr>
                              <w:t xml:space="preserve"> </w:t>
                            </w:r>
                            <w:r>
                              <w:t>Act</w:t>
                            </w:r>
                            <w:r>
                              <w:rPr>
                                <w:spacing w:val="2"/>
                              </w:rPr>
                              <w:t xml:space="preserve"> </w:t>
                            </w:r>
                            <w:r>
                              <w:t>of</w:t>
                            </w:r>
                            <w:r>
                              <w:rPr>
                                <w:spacing w:val="2"/>
                              </w:rPr>
                              <w:t xml:space="preserve"> </w:t>
                            </w:r>
                            <w:r>
                              <w:t>1981</w:t>
                            </w:r>
                            <w:r>
                              <w:rPr>
                                <w:spacing w:val="3"/>
                              </w:rPr>
                              <w:t xml:space="preserve"> </w:t>
                            </w:r>
                            <w:r>
                              <w:rPr>
                                <w:spacing w:val="-2"/>
                              </w:rPr>
                              <w:t>[</w:t>
                            </w:r>
                            <w:hyperlink w:anchor="_bookmark257" w:history="1">
                              <w:r>
                                <w:rPr>
                                  <w:color w:val="0000FF"/>
                                  <w:spacing w:val="-2"/>
                                </w:rPr>
                                <w:t>138</w:t>
                              </w:r>
                            </w:hyperlink>
                            <w:r>
                              <w:rPr>
                                <w:spacing w:val="-2"/>
                              </w:rPr>
                              <w:t>]</w:t>
                            </w:r>
                            <w:r>
                              <w:tab/>
                            </w:r>
                            <w:r>
                              <w:rPr>
                                <w:spacing w:val="-5"/>
                              </w:rPr>
                              <w:t>Government</w:t>
                            </w:r>
                            <w:r>
                              <w:rPr>
                                <w:spacing w:val="1"/>
                              </w:rPr>
                              <w:t xml:space="preserve"> </w:t>
                            </w:r>
                            <w:r>
                              <w:rPr>
                                <w:spacing w:val="-2"/>
                              </w:rPr>
                              <w:t>legislation</w:t>
                            </w:r>
                          </w:p>
                        </w:txbxContent>
                      </wps:txbx>
                      <wps:bodyPr wrap="square" lIns="0" tIns="0" rIns="0" bIns="0" rtlCol="0">
                        <a:noAutofit/>
                      </wps:bodyPr>
                    </wps:wsp>
                  </a:graphicData>
                </a:graphic>
              </wp:inline>
            </w:drawing>
          </mc:Choice>
          <mc:Fallback>
            <w:pict>
              <v:shape w14:anchorId="43784668" id="Textbox 177" o:spid="_x0000_s1034"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g1G0f7UBAABWAwAADgAAAAAAAAAAAAAAAAAuAgAAZHJzL2Uyb0RvYy54&#10;bWxQSwECLQAUAAYACAAAACEAQsrZl9oAAAAFAQAADwAAAAAAAAAAAAAAAAAPBAAAZHJzL2Rvd25y&#10;ZXYueG1sUEsFBgAAAAAEAAQA8wAAABYFAAAAAA==&#10;" fillcolor="#f7f7f7" stroked="f">
                <v:textbox inset="0,0,0,0">
                  <w:txbxContent>
                    <w:p w14:paraId="6B0B32A5" w14:textId="77777777" w:rsidR="006B67DB" w:rsidRDefault="006B67DB" w:rsidP="006B67DB">
                      <w:pPr>
                        <w:pStyle w:val="BodyText"/>
                        <w:tabs>
                          <w:tab w:val="left" w:pos="7587"/>
                        </w:tabs>
                        <w:spacing w:before="69"/>
                        <w:ind w:left="119"/>
                      </w:pPr>
                      <w:r>
                        <w:t>Economic</w:t>
                      </w:r>
                      <w:r>
                        <w:rPr>
                          <w:spacing w:val="2"/>
                        </w:rPr>
                        <w:t xml:space="preserve"> </w:t>
                      </w:r>
                      <w:r>
                        <w:t>Recovery</w:t>
                      </w:r>
                      <w:r>
                        <w:rPr>
                          <w:spacing w:val="2"/>
                        </w:rPr>
                        <w:t xml:space="preserve"> </w:t>
                      </w:r>
                      <w:r>
                        <w:t>Tax</w:t>
                      </w:r>
                      <w:r>
                        <w:rPr>
                          <w:spacing w:val="3"/>
                        </w:rPr>
                        <w:t xml:space="preserve"> </w:t>
                      </w:r>
                      <w:r>
                        <w:t>Act</w:t>
                      </w:r>
                      <w:r>
                        <w:rPr>
                          <w:spacing w:val="2"/>
                        </w:rPr>
                        <w:t xml:space="preserve"> </w:t>
                      </w:r>
                      <w:r>
                        <w:t>of</w:t>
                      </w:r>
                      <w:r>
                        <w:rPr>
                          <w:spacing w:val="2"/>
                        </w:rPr>
                        <w:t xml:space="preserve"> </w:t>
                      </w:r>
                      <w:r>
                        <w:t>1981</w:t>
                      </w:r>
                      <w:r>
                        <w:rPr>
                          <w:spacing w:val="3"/>
                        </w:rPr>
                        <w:t xml:space="preserve"> </w:t>
                      </w:r>
                      <w:r>
                        <w:rPr>
                          <w:spacing w:val="-2"/>
                        </w:rPr>
                        <w:t>[</w:t>
                      </w:r>
                      <w:hyperlink w:anchor="_bookmark257" w:history="1">
                        <w:r>
                          <w:rPr>
                            <w:color w:val="0000FF"/>
                            <w:spacing w:val="-2"/>
                          </w:rPr>
                          <w:t>138</w:t>
                        </w:r>
                      </w:hyperlink>
                      <w:r>
                        <w:rPr>
                          <w:spacing w:val="-2"/>
                        </w:rPr>
                        <w:t>]</w:t>
                      </w:r>
                      <w:r>
                        <w:tab/>
                      </w:r>
                      <w:r>
                        <w:rPr>
                          <w:spacing w:val="-5"/>
                        </w:rPr>
                        <w:t>Government</w:t>
                      </w:r>
                      <w:r>
                        <w:rPr>
                          <w:spacing w:val="1"/>
                        </w:rPr>
                        <w:t xml:space="preserve"> </w:t>
                      </w:r>
                      <w:r>
                        <w:rPr>
                          <w:spacing w:val="-2"/>
                        </w:rPr>
                        <w:t>legislation</w:t>
                      </w:r>
                    </w:p>
                  </w:txbxContent>
                </v:textbox>
                <w10:anchorlock/>
              </v:shape>
            </w:pict>
          </mc:Fallback>
        </mc:AlternateContent>
      </w:r>
    </w:p>
    <w:p w14:paraId="4FDFE909" w14:textId="77777777" w:rsidR="006B67DB" w:rsidRDefault="006B67DB" w:rsidP="006B67DB">
      <w:pPr>
        <w:pStyle w:val="BodyText"/>
        <w:tabs>
          <w:tab w:val="left" w:pos="7844"/>
        </w:tabs>
        <w:spacing w:before="47"/>
        <w:ind w:left="376"/>
      </w:pPr>
      <w:r>
        <w:rPr>
          <w:noProof/>
        </w:rPr>
        <w:lastRenderedPageBreak/>
        <mc:AlternateContent>
          <mc:Choice Requires="wps">
            <w:drawing>
              <wp:anchor distT="0" distB="0" distL="0" distR="0" simplePos="0" relativeHeight="251668480" behindDoc="1" locked="0" layoutInCell="1" allowOverlap="1" wp14:anchorId="2AE21C04" wp14:editId="3F598345">
                <wp:simplePos x="0" y="0"/>
                <wp:positionH relativeFrom="page">
                  <wp:posOffset>1598206</wp:posOffset>
                </wp:positionH>
                <wp:positionV relativeFrom="paragraph">
                  <wp:posOffset>229578</wp:posOffset>
                </wp:positionV>
                <wp:extent cx="6862445" cy="253365"/>
                <wp:effectExtent l="0" t="0" r="0" b="0"/>
                <wp:wrapTopAndBottom/>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7A2CDF7" w14:textId="77777777" w:rsidR="006B67DB" w:rsidRDefault="006B67DB" w:rsidP="006B67DB">
                            <w:pPr>
                              <w:pStyle w:val="BodyText"/>
                              <w:tabs>
                                <w:tab w:val="left" w:pos="7587"/>
                              </w:tabs>
                              <w:spacing w:before="69"/>
                              <w:ind w:left="119"/>
                            </w:pPr>
                            <w:r>
                              <w:t>Ernst</w:t>
                            </w:r>
                            <w:r>
                              <w:rPr>
                                <w:spacing w:val="2"/>
                              </w:rPr>
                              <w:t xml:space="preserve"> </w:t>
                            </w:r>
                            <w:r>
                              <w:t>&amp;</w:t>
                            </w:r>
                            <w:r>
                              <w:rPr>
                                <w:spacing w:val="2"/>
                              </w:rPr>
                              <w:t xml:space="preserve"> </w:t>
                            </w:r>
                            <w:r>
                              <w:t>Young</w:t>
                            </w:r>
                            <w:r>
                              <w:rPr>
                                <w:spacing w:val="2"/>
                              </w:rPr>
                              <w:t xml:space="preserve"> </w:t>
                            </w:r>
                            <w:r>
                              <w:t>2007</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6" w:history="1">
                              <w:r>
                                <w:rPr>
                                  <w:color w:val="0000FF"/>
                                  <w:spacing w:val="-4"/>
                                </w:rPr>
                                <w:t>37</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2AE21C04" id="Textbox 178" o:spid="_x0000_s1035" type="#_x0000_t202" style="position:absolute;left:0;text-align:left;margin-left:125.85pt;margin-top:18.1pt;width:540.35pt;height:19.9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" fillcolor="#f7f7f7" stroked="f">
                <v:textbox inset="0,0,0,0">
                  <w:txbxContent>
                    <w:p w14:paraId="27A2CDF7" w14:textId="77777777" w:rsidR="006B67DB" w:rsidRDefault="006B67DB" w:rsidP="006B67DB">
                      <w:pPr>
                        <w:pStyle w:val="BodyText"/>
                        <w:tabs>
                          <w:tab w:val="left" w:pos="7587"/>
                        </w:tabs>
                        <w:spacing w:before="69"/>
                        <w:ind w:left="119"/>
                      </w:pPr>
                      <w:r>
                        <w:t>Ernst</w:t>
                      </w:r>
                      <w:r>
                        <w:rPr>
                          <w:spacing w:val="2"/>
                        </w:rPr>
                        <w:t xml:space="preserve"> </w:t>
                      </w:r>
                      <w:r>
                        <w:t>&amp;</w:t>
                      </w:r>
                      <w:r>
                        <w:rPr>
                          <w:spacing w:val="2"/>
                        </w:rPr>
                        <w:t xml:space="preserve"> </w:t>
                      </w:r>
                      <w:r>
                        <w:t>Young</w:t>
                      </w:r>
                      <w:r>
                        <w:rPr>
                          <w:spacing w:val="2"/>
                        </w:rPr>
                        <w:t xml:space="preserve"> </w:t>
                      </w:r>
                      <w:r>
                        <w:t>2007</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6" w:history="1">
                        <w:r>
                          <w:rPr>
                            <w:color w:val="0000FF"/>
                            <w:spacing w:val="-4"/>
                          </w:rPr>
                          <w:t>37</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r>
        <w:t>Ernst</w:t>
      </w:r>
      <w:r>
        <w:rPr>
          <w:spacing w:val="2"/>
        </w:rPr>
        <w:t xml:space="preserve"> </w:t>
      </w:r>
      <w:r>
        <w:t>&amp;</w:t>
      </w:r>
      <w:r>
        <w:rPr>
          <w:spacing w:val="2"/>
        </w:rPr>
        <w:t xml:space="preserve"> </w:t>
      </w:r>
      <w:r>
        <w:t>Young</w:t>
      </w:r>
      <w:r>
        <w:rPr>
          <w:spacing w:val="2"/>
        </w:rPr>
        <w:t xml:space="preserve"> </w:t>
      </w:r>
      <w:r>
        <w:t>2006</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5" w:history="1">
        <w:r>
          <w:rPr>
            <w:color w:val="0000FF"/>
            <w:spacing w:val="-4"/>
          </w:rPr>
          <w:t>36</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5BFBD7BC" w14:textId="77777777" w:rsidR="006B67DB" w:rsidRDefault="006B67DB" w:rsidP="006B67DB">
      <w:pPr>
        <w:sectPr w:rsidR="006B67DB" w:rsidSect="006B67DB">
          <w:pgSz w:w="15840" w:h="12240" w:orient="landscape"/>
          <w:pgMar w:top="1380" w:right="2260" w:bottom="280" w:left="2260" w:header="720" w:footer="720" w:gutter="0"/>
          <w:cols w:space="720"/>
        </w:sectPr>
      </w:pPr>
    </w:p>
    <w:p w14:paraId="67901C7D" w14:textId="77777777" w:rsidR="006B67DB" w:rsidRDefault="006B67DB" w:rsidP="006B67DB">
      <w:pPr>
        <w:pStyle w:val="BodyText"/>
        <w:tabs>
          <w:tab w:val="left" w:pos="7844"/>
        </w:tabs>
        <w:spacing w:before="106"/>
        <w:ind w:left="376"/>
      </w:pPr>
      <w:r>
        <w:lastRenderedPageBreak/>
        <w:t>Ernst</w:t>
      </w:r>
      <w:r>
        <w:rPr>
          <w:spacing w:val="2"/>
        </w:rPr>
        <w:t xml:space="preserve"> </w:t>
      </w:r>
      <w:r>
        <w:t>&amp;</w:t>
      </w:r>
      <w:r>
        <w:rPr>
          <w:spacing w:val="2"/>
        </w:rPr>
        <w:t xml:space="preserve"> </w:t>
      </w:r>
      <w:r>
        <w:t>Young</w:t>
      </w:r>
      <w:r>
        <w:rPr>
          <w:spacing w:val="2"/>
        </w:rPr>
        <w:t xml:space="preserve"> </w:t>
      </w:r>
      <w:r>
        <w:t>2008</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1" w:history="1">
        <w:r>
          <w:rPr>
            <w:color w:val="0000FF"/>
            <w:spacing w:val="-4"/>
          </w:rPr>
          <w:t>32</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1EA1D568" w14:textId="77777777" w:rsidR="006B67DB" w:rsidRDefault="006B67DB" w:rsidP="006B67DB">
      <w:pPr>
        <w:pStyle w:val="BodyText"/>
        <w:rPr>
          <w:sz w:val="10"/>
        </w:rPr>
      </w:pPr>
      <w:r>
        <w:rPr>
          <w:noProof/>
        </w:rPr>
        <mc:AlternateContent>
          <mc:Choice Requires="wps">
            <w:drawing>
              <wp:anchor distT="0" distB="0" distL="0" distR="0" simplePos="0" relativeHeight="251669504" behindDoc="1" locked="0" layoutInCell="1" allowOverlap="1" wp14:anchorId="680DC249" wp14:editId="72E34AA6">
                <wp:simplePos x="0" y="0"/>
                <wp:positionH relativeFrom="page">
                  <wp:posOffset>1598206</wp:posOffset>
                </wp:positionH>
                <wp:positionV relativeFrom="paragraph">
                  <wp:posOffset>101419</wp:posOffset>
                </wp:positionV>
                <wp:extent cx="6862445" cy="253365"/>
                <wp:effectExtent l="0" t="0" r="0" b="0"/>
                <wp:wrapTopAndBottom/>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BC45778" w14:textId="77777777" w:rsidR="006B67DB" w:rsidRDefault="006B67DB" w:rsidP="006B67DB">
                            <w:pPr>
                              <w:pStyle w:val="BodyText"/>
                              <w:tabs>
                                <w:tab w:val="left" w:pos="7587"/>
                              </w:tabs>
                              <w:spacing w:before="69"/>
                              <w:ind w:left="119"/>
                            </w:pPr>
                            <w:r>
                              <w:t>Ernst</w:t>
                            </w:r>
                            <w:r>
                              <w:rPr>
                                <w:spacing w:val="2"/>
                              </w:rPr>
                              <w:t xml:space="preserve"> </w:t>
                            </w:r>
                            <w:r>
                              <w:t>&amp;</w:t>
                            </w:r>
                            <w:r>
                              <w:rPr>
                                <w:spacing w:val="2"/>
                              </w:rPr>
                              <w:t xml:space="preserve"> </w:t>
                            </w:r>
                            <w:r>
                              <w:t>Young</w:t>
                            </w:r>
                            <w:r>
                              <w:rPr>
                                <w:spacing w:val="2"/>
                              </w:rPr>
                              <w:t xml:space="preserve"> </w:t>
                            </w:r>
                            <w:r>
                              <w:t>2009</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2" w:history="1">
                              <w:r>
                                <w:rPr>
                                  <w:color w:val="0000FF"/>
                                  <w:spacing w:val="-4"/>
                                </w:rPr>
                                <w:t>33</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680DC249" id="Textbox 179" o:spid="_x0000_s1036" type="#_x0000_t202" style="position:absolute;margin-left:125.85pt;margin-top:8pt;width:540.35pt;height:19.9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iDtQ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" fillcolor="#f7f7f7" stroked="f">
                <v:textbox inset="0,0,0,0">
                  <w:txbxContent>
                    <w:p w14:paraId="2BC45778" w14:textId="77777777" w:rsidR="006B67DB" w:rsidRDefault="006B67DB" w:rsidP="006B67DB">
                      <w:pPr>
                        <w:pStyle w:val="BodyText"/>
                        <w:tabs>
                          <w:tab w:val="left" w:pos="7587"/>
                        </w:tabs>
                        <w:spacing w:before="69"/>
                        <w:ind w:left="119"/>
                      </w:pPr>
                      <w:r>
                        <w:t>Ernst</w:t>
                      </w:r>
                      <w:r>
                        <w:rPr>
                          <w:spacing w:val="2"/>
                        </w:rPr>
                        <w:t xml:space="preserve"> </w:t>
                      </w:r>
                      <w:r>
                        <w:t>&amp;</w:t>
                      </w:r>
                      <w:r>
                        <w:rPr>
                          <w:spacing w:val="2"/>
                        </w:rPr>
                        <w:t xml:space="preserve"> </w:t>
                      </w:r>
                      <w:r>
                        <w:t>Young</w:t>
                      </w:r>
                      <w:r>
                        <w:rPr>
                          <w:spacing w:val="2"/>
                        </w:rPr>
                        <w:t xml:space="preserve"> </w:t>
                      </w:r>
                      <w:r>
                        <w:t>2009</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2" w:history="1">
                        <w:r>
                          <w:rPr>
                            <w:color w:val="0000FF"/>
                            <w:spacing w:val="-4"/>
                          </w:rPr>
                          <w:t>33</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p>
    <w:p w14:paraId="4184C322" w14:textId="77777777" w:rsidR="006B67DB" w:rsidRDefault="006B67DB" w:rsidP="006B67DB">
      <w:pPr>
        <w:pStyle w:val="BodyText"/>
        <w:tabs>
          <w:tab w:val="left" w:pos="7844"/>
        </w:tabs>
        <w:spacing w:before="69" w:after="60"/>
        <w:ind w:left="376"/>
      </w:pPr>
      <w:r>
        <w:t>Ernst</w:t>
      </w:r>
      <w:r>
        <w:rPr>
          <w:spacing w:val="2"/>
        </w:rPr>
        <w:t xml:space="preserve"> </w:t>
      </w:r>
      <w:r>
        <w:t>&amp;</w:t>
      </w:r>
      <w:r>
        <w:rPr>
          <w:spacing w:val="2"/>
        </w:rPr>
        <w:t xml:space="preserve"> </w:t>
      </w:r>
      <w:r>
        <w:t>Young</w:t>
      </w:r>
      <w:r>
        <w:rPr>
          <w:spacing w:val="2"/>
        </w:rPr>
        <w:t xml:space="preserve"> </w:t>
      </w:r>
      <w:r>
        <w:t>2010</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3" w:history="1">
        <w:r>
          <w:rPr>
            <w:color w:val="0000FF"/>
            <w:spacing w:val="-4"/>
          </w:rPr>
          <w:t>34</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1D3ECCB7" w14:textId="2C624CAD" w:rsidR="006B67DB" w:rsidRDefault="006B67DB" w:rsidP="006B67DB">
      <w:pPr>
        <w:pStyle w:val="BodyText"/>
        <w:ind w:left="256"/>
      </w:pPr>
      <w:r>
        <w:rPr>
          <w:noProof/>
        </w:rPr>
        <mc:AlternateContent>
          <mc:Choice Requires="wps">
            <w:drawing>
              <wp:inline distT="0" distB="0" distL="0" distR="0" wp14:anchorId="14B3C43C" wp14:editId="4F7BE413">
                <wp:extent cx="6862445" cy="253365"/>
                <wp:effectExtent l="0" t="0" r="0" b="0"/>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65C6F29" w14:textId="77777777" w:rsidR="006B67DB" w:rsidRDefault="006B67DB" w:rsidP="006B67DB">
                            <w:pPr>
                              <w:pStyle w:val="BodyText"/>
                              <w:tabs>
                                <w:tab w:val="left" w:pos="7587"/>
                              </w:tabs>
                              <w:spacing w:before="69"/>
                              <w:ind w:left="119"/>
                            </w:pPr>
                            <w:r>
                              <w:t>Ernst</w:t>
                            </w:r>
                            <w:r>
                              <w:rPr>
                                <w:spacing w:val="2"/>
                              </w:rPr>
                              <w:t xml:space="preserve"> </w:t>
                            </w:r>
                            <w:r>
                              <w:t>&amp;</w:t>
                            </w:r>
                            <w:r>
                              <w:rPr>
                                <w:spacing w:val="2"/>
                              </w:rPr>
                              <w:t xml:space="preserve"> </w:t>
                            </w:r>
                            <w:r>
                              <w:t>Young</w:t>
                            </w:r>
                            <w:r>
                              <w:rPr>
                                <w:spacing w:val="2"/>
                              </w:rPr>
                              <w:t xml:space="preserve"> </w:t>
                            </w:r>
                            <w:r>
                              <w:t>2011</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4" w:history="1">
                              <w:r>
                                <w:rPr>
                                  <w:color w:val="0000FF"/>
                                  <w:spacing w:val="-4"/>
                                </w:rPr>
                                <w:t>35</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inline>
            </w:drawing>
          </mc:Choice>
          <mc:Fallback>
            <w:pict>
              <v:shape w14:anchorId="14B3C43C" id="Textbox 180" o:spid="_x0000_s1037"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ok+08rUBAABXAwAADgAAAAAAAAAAAAAAAAAuAgAAZHJzL2Uyb0RvYy54&#10;bWxQSwECLQAUAAYACAAAACEAQsrZl9oAAAAFAQAADwAAAAAAAAAAAAAAAAAPBAAAZHJzL2Rvd25y&#10;ZXYueG1sUEsFBgAAAAAEAAQA8wAAABYFAAAAAA==&#10;" fillcolor="#f7f7f7" stroked="f">
                <v:textbox inset="0,0,0,0">
                  <w:txbxContent>
                    <w:p w14:paraId="265C6F29" w14:textId="77777777" w:rsidR="006B67DB" w:rsidRDefault="006B67DB" w:rsidP="006B67DB">
                      <w:pPr>
                        <w:pStyle w:val="BodyText"/>
                        <w:tabs>
                          <w:tab w:val="left" w:pos="7587"/>
                        </w:tabs>
                        <w:spacing w:before="69"/>
                        <w:ind w:left="119"/>
                      </w:pPr>
                      <w:r>
                        <w:t>Ernst</w:t>
                      </w:r>
                      <w:r>
                        <w:rPr>
                          <w:spacing w:val="2"/>
                        </w:rPr>
                        <w:t xml:space="preserve"> </w:t>
                      </w:r>
                      <w:r>
                        <w:t>&amp;</w:t>
                      </w:r>
                      <w:r>
                        <w:rPr>
                          <w:spacing w:val="2"/>
                        </w:rPr>
                        <w:t xml:space="preserve"> </w:t>
                      </w:r>
                      <w:r>
                        <w:t>Young</w:t>
                      </w:r>
                      <w:r>
                        <w:rPr>
                          <w:spacing w:val="2"/>
                        </w:rPr>
                        <w:t xml:space="preserve"> </w:t>
                      </w:r>
                      <w:r>
                        <w:t>2011</w:t>
                      </w:r>
                      <w:r>
                        <w:rPr>
                          <w:spacing w:val="2"/>
                        </w:rPr>
                        <w:t xml:space="preserve"> </w:t>
                      </w:r>
                      <w:r>
                        <w:t>Personal</w:t>
                      </w:r>
                      <w:r>
                        <w:rPr>
                          <w:spacing w:val="2"/>
                        </w:rPr>
                        <w:t xml:space="preserve"> </w:t>
                      </w:r>
                      <w:r>
                        <w:t>Tax</w:t>
                      </w:r>
                      <w:r>
                        <w:rPr>
                          <w:spacing w:val="2"/>
                        </w:rPr>
                        <w:t xml:space="preserve"> </w:t>
                      </w:r>
                      <w:r>
                        <w:t>Guide</w:t>
                      </w:r>
                      <w:r>
                        <w:rPr>
                          <w:spacing w:val="2"/>
                        </w:rPr>
                        <w:t xml:space="preserve"> </w:t>
                      </w:r>
                      <w:r>
                        <w:rPr>
                          <w:spacing w:val="-4"/>
                        </w:rPr>
                        <w:t>[</w:t>
                      </w:r>
                      <w:hyperlink w:anchor="_bookmark154" w:history="1">
                        <w:r>
                          <w:rPr>
                            <w:color w:val="0000FF"/>
                            <w:spacing w:val="-4"/>
                          </w:rPr>
                          <w:t>35</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anchorlock/>
              </v:shape>
            </w:pict>
          </mc:Fallback>
        </mc:AlternateContent>
      </w:r>
      <w:ins w:id="204" w:author="Luca Giangregorio [2]" w:date="2024-07-22T12:14:00Z">
        <w:r w:rsidR="00C47112">
          <w:t>*</w:t>
        </w:r>
      </w:ins>
    </w:p>
    <w:p w14:paraId="0D404866"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70528" behindDoc="1" locked="0" layoutInCell="1" allowOverlap="1" wp14:anchorId="5EE9822B" wp14:editId="3F33A096">
                <wp:simplePos x="0" y="0"/>
                <wp:positionH relativeFrom="page">
                  <wp:posOffset>1598206</wp:posOffset>
                </wp:positionH>
                <wp:positionV relativeFrom="paragraph">
                  <wp:posOffset>239103</wp:posOffset>
                </wp:positionV>
                <wp:extent cx="6862445" cy="253365"/>
                <wp:effectExtent l="0" t="0" r="0" b="0"/>
                <wp:wrapTopAndBottom/>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43214632"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2013–14</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8" w:history="1">
                              <w:r>
                                <w:rPr>
                                  <w:color w:val="0000FF"/>
                                  <w:spacing w:val="-4"/>
                                </w:rPr>
                                <w:t>49</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5EE9822B" id="Textbox 181" o:spid="_x0000_s1038" type="#_x0000_t202" style="position:absolute;left:0;text-align:left;margin-left:125.85pt;margin-top:18.85pt;width:540.35pt;height:19.9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" fillcolor="#f7f7f7" stroked="f">
                <v:textbox inset="0,0,0,0">
                  <w:txbxContent>
                    <w:p w14:paraId="43214632"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2013–14</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8" w:history="1">
                        <w:r>
                          <w:rPr>
                            <w:color w:val="0000FF"/>
                            <w:spacing w:val="-4"/>
                          </w:rPr>
                          <w:t>49</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r>
        <w:t>Ernst</w:t>
      </w:r>
      <w:r>
        <w:rPr>
          <w:spacing w:val="1"/>
        </w:rPr>
        <w:t xml:space="preserve"> </w:t>
      </w:r>
      <w:r>
        <w:t>&amp;</w:t>
      </w:r>
      <w:r>
        <w:rPr>
          <w:spacing w:val="2"/>
        </w:rPr>
        <w:t xml:space="preserve"> </w:t>
      </w:r>
      <w:r>
        <w:t>Young</w:t>
      </w:r>
      <w:r>
        <w:rPr>
          <w:spacing w:val="1"/>
        </w:rPr>
        <w:t xml:space="preserve"> </w:t>
      </w:r>
      <w:r>
        <w:t>2012–13</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7" w:history="1">
        <w:r>
          <w:rPr>
            <w:color w:val="0000FF"/>
            <w:spacing w:val="-4"/>
          </w:rPr>
          <w:t>48</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76262234" w14:textId="77777777" w:rsidR="006B67DB" w:rsidRDefault="006B67DB" w:rsidP="006B67DB">
      <w:pPr>
        <w:pStyle w:val="BodyText"/>
        <w:tabs>
          <w:tab w:val="left" w:pos="7844"/>
        </w:tabs>
        <w:spacing w:before="168" w:after="60"/>
        <w:ind w:left="376"/>
      </w:pPr>
      <w:r>
        <w:t>Ernst</w:t>
      </w:r>
      <w:r>
        <w:rPr>
          <w:spacing w:val="8"/>
        </w:rPr>
        <w:t xml:space="preserve"> </w:t>
      </w:r>
      <w:r>
        <w:t>&amp;</w:t>
      </w:r>
      <w:r>
        <w:rPr>
          <w:spacing w:val="8"/>
        </w:rPr>
        <w:t xml:space="preserve"> </w:t>
      </w:r>
      <w:r>
        <w:t>Young</w:t>
      </w:r>
      <w:r>
        <w:rPr>
          <w:spacing w:val="9"/>
        </w:rPr>
        <w:t xml:space="preserve"> </w:t>
      </w:r>
      <w:r>
        <w:t>2014</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57" w:history="1">
        <w:r>
          <w:rPr>
            <w:color w:val="0000FF"/>
            <w:spacing w:val="-4"/>
          </w:rPr>
          <w:t>38</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2FFB2B17" w14:textId="77777777" w:rsidR="006B67DB" w:rsidRDefault="006B67DB" w:rsidP="006B67DB">
      <w:pPr>
        <w:pStyle w:val="BodyText"/>
        <w:ind w:left="256"/>
      </w:pPr>
      <w:r>
        <w:rPr>
          <w:noProof/>
        </w:rPr>
        <mc:AlternateContent>
          <mc:Choice Requires="wps">
            <w:drawing>
              <wp:inline distT="0" distB="0" distL="0" distR="0" wp14:anchorId="3AA462B9" wp14:editId="4F6C30F1">
                <wp:extent cx="6862445" cy="253365"/>
                <wp:effectExtent l="0" t="0" r="0" b="0"/>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6E8EBEE2"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2014–15</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9" w:history="1">
                              <w:r>
                                <w:rPr>
                                  <w:color w:val="0000FF"/>
                                  <w:spacing w:val="-4"/>
                                </w:rPr>
                                <w:t>50</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inline>
            </w:drawing>
          </mc:Choice>
          <mc:Fallback>
            <w:pict>
              <v:shape w14:anchorId="3AA462B9" id="Textbox 182" o:spid="_x0000_s1039"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LP/tEbUBAABXAwAADgAAAAAAAAAAAAAAAAAuAgAAZHJzL2Uyb0RvYy54&#10;bWxQSwECLQAUAAYACAAAACEAQsrZl9oAAAAFAQAADwAAAAAAAAAAAAAAAAAPBAAAZHJzL2Rvd25y&#10;ZXYueG1sUEsFBgAAAAAEAAQA8wAAABYFAAAAAA==&#10;" fillcolor="#f7f7f7" stroked="f">
                <v:textbox inset="0,0,0,0">
                  <w:txbxContent>
                    <w:p w14:paraId="6E8EBEE2"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2014–15</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9" w:history="1">
                        <w:r>
                          <w:rPr>
                            <w:color w:val="0000FF"/>
                            <w:spacing w:val="-4"/>
                          </w:rPr>
                          <w:t>50</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anchorlock/>
              </v:shape>
            </w:pict>
          </mc:Fallback>
        </mc:AlternateContent>
      </w:r>
    </w:p>
    <w:p w14:paraId="51B0D11E"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71552" behindDoc="1" locked="0" layoutInCell="1" allowOverlap="1" wp14:anchorId="049E704F" wp14:editId="4D47499C">
                <wp:simplePos x="0" y="0"/>
                <wp:positionH relativeFrom="page">
                  <wp:posOffset>1598206</wp:posOffset>
                </wp:positionH>
                <wp:positionV relativeFrom="paragraph">
                  <wp:posOffset>239103</wp:posOffset>
                </wp:positionV>
                <wp:extent cx="6862445" cy="253365"/>
                <wp:effectExtent l="0" t="0" r="0" b="0"/>
                <wp:wrapTopAndBottom/>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753DD251" w14:textId="77777777" w:rsidR="006B67DB" w:rsidRDefault="006B67DB" w:rsidP="006B67DB">
                            <w:pPr>
                              <w:pStyle w:val="BodyText"/>
                              <w:tabs>
                                <w:tab w:val="left" w:pos="7587"/>
                              </w:tabs>
                              <w:spacing w:before="69"/>
                              <w:ind w:left="119"/>
                            </w:pPr>
                            <w:r>
                              <w:t>Ernst</w:t>
                            </w:r>
                            <w:r>
                              <w:rPr>
                                <w:spacing w:val="8"/>
                              </w:rPr>
                              <w:t xml:space="preserve"> </w:t>
                            </w:r>
                            <w:r>
                              <w:t>&amp;</w:t>
                            </w:r>
                            <w:r>
                              <w:rPr>
                                <w:spacing w:val="8"/>
                              </w:rPr>
                              <w:t xml:space="preserve"> </w:t>
                            </w:r>
                            <w:r>
                              <w:t>Young</w:t>
                            </w:r>
                            <w:r>
                              <w:rPr>
                                <w:spacing w:val="9"/>
                              </w:rPr>
                              <w:t xml:space="preserve"> </w:t>
                            </w:r>
                            <w:r>
                              <w:t>2016</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58" w:history="1">
                              <w:r>
                                <w:rPr>
                                  <w:color w:val="0000FF"/>
                                  <w:spacing w:val="-4"/>
                                </w:rPr>
                                <w:t>39</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049E704F" id="Textbox 183" o:spid="_x0000_s1040" type="#_x0000_t202" style="position:absolute;left:0;text-align:left;margin-left:125.85pt;margin-top:18.85pt;width:540.35pt;height:19.9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" fillcolor="#f7f7f7" stroked="f">
                <v:textbox inset="0,0,0,0">
                  <w:txbxContent>
                    <w:p w14:paraId="753DD251" w14:textId="77777777" w:rsidR="006B67DB" w:rsidRDefault="006B67DB" w:rsidP="006B67DB">
                      <w:pPr>
                        <w:pStyle w:val="BodyText"/>
                        <w:tabs>
                          <w:tab w:val="left" w:pos="7587"/>
                        </w:tabs>
                        <w:spacing w:before="69"/>
                        <w:ind w:left="119"/>
                      </w:pPr>
                      <w:r>
                        <w:t>Ernst</w:t>
                      </w:r>
                      <w:r>
                        <w:rPr>
                          <w:spacing w:val="8"/>
                        </w:rPr>
                        <w:t xml:space="preserve"> </w:t>
                      </w:r>
                      <w:r>
                        <w:t>&amp;</w:t>
                      </w:r>
                      <w:r>
                        <w:rPr>
                          <w:spacing w:val="8"/>
                        </w:rPr>
                        <w:t xml:space="preserve"> </w:t>
                      </w:r>
                      <w:r>
                        <w:t>Young</w:t>
                      </w:r>
                      <w:r>
                        <w:rPr>
                          <w:spacing w:val="9"/>
                        </w:rPr>
                        <w:t xml:space="preserve"> </w:t>
                      </w:r>
                      <w:r>
                        <w:t>2016</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58" w:history="1">
                        <w:r>
                          <w:rPr>
                            <w:color w:val="0000FF"/>
                            <w:spacing w:val="-4"/>
                          </w:rPr>
                          <w:t>39</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r>
        <w:t>Ernst</w:t>
      </w:r>
      <w:r>
        <w:rPr>
          <w:spacing w:val="1"/>
        </w:rPr>
        <w:t xml:space="preserve"> </w:t>
      </w:r>
      <w:r>
        <w:t>&amp;</w:t>
      </w:r>
      <w:r>
        <w:rPr>
          <w:spacing w:val="2"/>
        </w:rPr>
        <w:t xml:space="preserve"> </w:t>
      </w:r>
      <w:r>
        <w:t>Young</w:t>
      </w:r>
      <w:r>
        <w:rPr>
          <w:spacing w:val="1"/>
        </w:rPr>
        <w:t xml:space="preserve"> </w:t>
      </w:r>
      <w:r>
        <w:t>2015–16</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70" w:history="1">
        <w:r>
          <w:rPr>
            <w:color w:val="0000FF"/>
            <w:spacing w:val="-4"/>
          </w:rPr>
          <w:t>51</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07535BD8" w14:textId="77777777" w:rsidR="006B67DB" w:rsidRDefault="006B67DB" w:rsidP="006B67DB">
      <w:pPr>
        <w:pStyle w:val="BodyText"/>
        <w:tabs>
          <w:tab w:val="left" w:pos="7844"/>
        </w:tabs>
        <w:spacing w:before="69"/>
        <w:ind w:left="376"/>
      </w:pPr>
      <w:r>
        <w:t>Ernst</w:t>
      </w:r>
      <w:r>
        <w:rPr>
          <w:spacing w:val="1"/>
        </w:rPr>
        <w:t xml:space="preserve"> </w:t>
      </w:r>
      <w:r>
        <w:t>&amp;</w:t>
      </w:r>
      <w:r>
        <w:rPr>
          <w:spacing w:val="2"/>
        </w:rPr>
        <w:t xml:space="preserve"> </w:t>
      </w:r>
      <w:r>
        <w:t>Young</w:t>
      </w:r>
      <w:r>
        <w:rPr>
          <w:spacing w:val="1"/>
        </w:rPr>
        <w:t xml:space="preserve"> </w:t>
      </w:r>
      <w:r>
        <w:t>2016–17</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1" w:history="1">
        <w:r>
          <w:rPr>
            <w:color w:val="0000FF"/>
            <w:spacing w:val="-4"/>
          </w:rPr>
          <w:t>42</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23F72F2F" w14:textId="77777777" w:rsidR="006B67DB" w:rsidRDefault="006B67DB" w:rsidP="006B67DB">
      <w:pPr>
        <w:pStyle w:val="BodyText"/>
        <w:rPr>
          <w:sz w:val="10"/>
        </w:rPr>
      </w:pPr>
      <w:r>
        <w:rPr>
          <w:noProof/>
        </w:rPr>
        <mc:AlternateContent>
          <mc:Choice Requires="wps">
            <w:drawing>
              <wp:anchor distT="0" distB="0" distL="0" distR="0" simplePos="0" relativeHeight="251672576" behindDoc="1" locked="0" layoutInCell="1" allowOverlap="1" wp14:anchorId="42DFC761" wp14:editId="1DF0A8AF">
                <wp:simplePos x="0" y="0"/>
                <wp:positionH relativeFrom="page">
                  <wp:posOffset>1598206</wp:posOffset>
                </wp:positionH>
                <wp:positionV relativeFrom="paragraph">
                  <wp:posOffset>101216</wp:posOffset>
                </wp:positionV>
                <wp:extent cx="6862445" cy="253365"/>
                <wp:effectExtent l="0" t="0" r="0" b="0"/>
                <wp:wrapTopAndBottom/>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5FBA751F" w14:textId="77777777" w:rsidR="006B67DB" w:rsidRDefault="006B67DB" w:rsidP="006B67DB">
                            <w:pPr>
                              <w:pStyle w:val="BodyText"/>
                              <w:tabs>
                                <w:tab w:val="left" w:pos="7587"/>
                              </w:tabs>
                              <w:spacing w:before="69"/>
                              <w:ind w:left="119"/>
                            </w:pPr>
                            <w:r>
                              <w:t>Ernst</w:t>
                            </w:r>
                            <w:r>
                              <w:rPr>
                                <w:spacing w:val="8"/>
                              </w:rPr>
                              <w:t xml:space="preserve"> </w:t>
                            </w:r>
                            <w:r>
                              <w:t>&amp;</w:t>
                            </w:r>
                            <w:r>
                              <w:rPr>
                                <w:spacing w:val="8"/>
                              </w:rPr>
                              <w:t xml:space="preserve"> </w:t>
                            </w:r>
                            <w:r>
                              <w:t>Young</w:t>
                            </w:r>
                            <w:r>
                              <w:rPr>
                                <w:spacing w:val="9"/>
                              </w:rPr>
                              <w:t xml:space="preserve"> </w:t>
                            </w:r>
                            <w:r>
                              <w:t>2017</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59" w:history="1">
                              <w:r>
                                <w:rPr>
                                  <w:color w:val="0000FF"/>
                                  <w:spacing w:val="-4"/>
                                </w:rPr>
                                <w:t>40</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42DFC761" id="Textbox 184" o:spid="_x0000_s1041" type="#_x0000_t202" style="position:absolute;margin-left:125.85pt;margin-top:7.95pt;width:540.35pt;height:19.9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vtA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" fillcolor="#f7f7f7" stroked="f">
                <v:textbox inset="0,0,0,0">
                  <w:txbxContent>
                    <w:p w14:paraId="5FBA751F" w14:textId="77777777" w:rsidR="006B67DB" w:rsidRDefault="006B67DB" w:rsidP="006B67DB">
                      <w:pPr>
                        <w:pStyle w:val="BodyText"/>
                        <w:tabs>
                          <w:tab w:val="left" w:pos="7587"/>
                        </w:tabs>
                        <w:spacing w:before="69"/>
                        <w:ind w:left="119"/>
                      </w:pPr>
                      <w:r>
                        <w:t>Ernst</w:t>
                      </w:r>
                      <w:r>
                        <w:rPr>
                          <w:spacing w:val="8"/>
                        </w:rPr>
                        <w:t xml:space="preserve"> </w:t>
                      </w:r>
                      <w:r>
                        <w:t>&amp;</w:t>
                      </w:r>
                      <w:r>
                        <w:rPr>
                          <w:spacing w:val="8"/>
                        </w:rPr>
                        <w:t xml:space="preserve"> </w:t>
                      </w:r>
                      <w:r>
                        <w:t>Young</w:t>
                      </w:r>
                      <w:r>
                        <w:rPr>
                          <w:spacing w:val="9"/>
                        </w:rPr>
                        <w:t xml:space="preserve"> </w:t>
                      </w:r>
                      <w:r>
                        <w:t>2017</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59" w:history="1">
                        <w:r>
                          <w:rPr>
                            <w:color w:val="0000FF"/>
                            <w:spacing w:val="-4"/>
                          </w:rPr>
                          <w:t>40</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p>
    <w:p w14:paraId="5CD9DD03" w14:textId="77777777" w:rsidR="006B67DB" w:rsidRDefault="006B67DB" w:rsidP="006B67DB">
      <w:pPr>
        <w:pStyle w:val="BodyText"/>
        <w:tabs>
          <w:tab w:val="left" w:pos="7844"/>
        </w:tabs>
        <w:spacing w:before="69" w:after="60"/>
        <w:ind w:left="376"/>
      </w:pPr>
      <w:r>
        <w:t>Ernst</w:t>
      </w:r>
      <w:r>
        <w:rPr>
          <w:spacing w:val="1"/>
        </w:rPr>
        <w:t xml:space="preserve"> </w:t>
      </w:r>
      <w:r>
        <w:t>&amp;</w:t>
      </w:r>
      <w:r>
        <w:rPr>
          <w:spacing w:val="2"/>
        </w:rPr>
        <w:t xml:space="preserve"> </w:t>
      </w:r>
      <w:r>
        <w:t>Young</w:t>
      </w:r>
      <w:r>
        <w:rPr>
          <w:spacing w:val="1"/>
        </w:rPr>
        <w:t xml:space="preserve"> </w:t>
      </w:r>
      <w:r>
        <w:t>2017–18</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2" w:history="1">
        <w:r>
          <w:rPr>
            <w:color w:val="0000FF"/>
            <w:spacing w:val="-4"/>
          </w:rPr>
          <w:t>43</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2D00AC1C" w14:textId="77777777" w:rsidR="006B67DB" w:rsidRDefault="006B67DB" w:rsidP="006B67DB">
      <w:pPr>
        <w:pStyle w:val="BodyText"/>
        <w:ind w:left="256"/>
      </w:pPr>
      <w:r>
        <w:rPr>
          <w:noProof/>
        </w:rPr>
        <mc:AlternateContent>
          <mc:Choice Requires="wps">
            <w:drawing>
              <wp:inline distT="0" distB="0" distL="0" distR="0" wp14:anchorId="34841040" wp14:editId="49703673">
                <wp:extent cx="6862445" cy="253365"/>
                <wp:effectExtent l="0" t="0" r="0" b="0"/>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0F2BFE4E" w14:textId="77777777" w:rsidR="006B67DB" w:rsidRDefault="006B67DB" w:rsidP="006B67DB">
                            <w:pPr>
                              <w:pStyle w:val="BodyText"/>
                              <w:tabs>
                                <w:tab w:val="left" w:pos="7587"/>
                              </w:tabs>
                              <w:spacing w:before="69"/>
                              <w:ind w:left="119"/>
                            </w:pPr>
                            <w:r>
                              <w:t>Ernst</w:t>
                            </w:r>
                            <w:r>
                              <w:rPr>
                                <w:spacing w:val="8"/>
                              </w:rPr>
                              <w:t xml:space="preserve"> </w:t>
                            </w:r>
                            <w:r>
                              <w:t>&amp;</w:t>
                            </w:r>
                            <w:r>
                              <w:rPr>
                                <w:spacing w:val="8"/>
                              </w:rPr>
                              <w:t xml:space="preserve"> </w:t>
                            </w:r>
                            <w:r>
                              <w:t>Young</w:t>
                            </w:r>
                            <w:r>
                              <w:rPr>
                                <w:spacing w:val="9"/>
                              </w:rPr>
                              <w:t xml:space="preserve"> </w:t>
                            </w:r>
                            <w:r>
                              <w:t>2018</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60" w:history="1">
                              <w:r>
                                <w:rPr>
                                  <w:color w:val="0000FF"/>
                                  <w:spacing w:val="-4"/>
                                </w:rPr>
                                <w:t>41</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inline>
            </w:drawing>
          </mc:Choice>
          <mc:Fallback>
            <w:pict>
              <v:shape w14:anchorId="34841040" id="Textbox 185" o:spid="_x0000_s1042"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NkCDfbUBAABXAwAADgAAAAAAAAAAAAAAAAAuAgAAZHJzL2Uyb0RvYy54&#10;bWxQSwECLQAUAAYACAAAACEAQsrZl9oAAAAFAQAADwAAAAAAAAAAAAAAAAAPBAAAZHJzL2Rvd25y&#10;ZXYueG1sUEsFBgAAAAAEAAQA8wAAABYFAAAAAA==&#10;" fillcolor="#f7f7f7" stroked="f">
                <v:textbox inset="0,0,0,0">
                  <w:txbxContent>
                    <w:p w14:paraId="0F2BFE4E" w14:textId="77777777" w:rsidR="006B67DB" w:rsidRDefault="006B67DB" w:rsidP="006B67DB">
                      <w:pPr>
                        <w:pStyle w:val="BodyText"/>
                        <w:tabs>
                          <w:tab w:val="left" w:pos="7587"/>
                        </w:tabs>
                        <w:spacing w:before="69"/>
                        <w:ind w:left="119"/>
                      </w:pPr>
                      <w:r>
                        <w:t>Ernst</w:t>
                      </w:r>
                      <w:r>
                        <w:rPr>
                          <w:spacing w:val="8"/>
                        </w:rPr>
                        <w:t xml:space="preserve"> </w:t>
                      </w:r>
                      <w:r>
                        <w:t>&amp;</w:t>
                      </w:r>
                      <w:r>
                        <w:rPr>
                          <w:spacing w:val="8"/>
                        </w:rPr>
                        <w:t xml:space="preserve"> </w:t>
                      </w:r>
                      <w:r>
                        <w:t>Young</w:t>
                      </w:r>
                      <w:r>
                        <w:rPr>
                          <w:spacing w:val="9"/>
                        </w:rPr>
                        <w:t xml:space="preserve"> </w:t>
                      </w:r>
                      <w:r>
                        <w:t>2018</w:t>
                      </w:r>
                      <w:r>
                        <w:rPr>
                          <w:spacing w:val="8"/>
                        </w:rPr>
                        <w:t xml:space="preserve"> </w:t>
                      </w:r>
                      <w:r>
                        <w:t>Estate</w:t>
                      </w:r>
                      <w:r>
                        <w:rPr>
                          <w:spacing w:val="9"/>
                        </w:rPr>
                        <w:t xml:space="preserve"> </w:t>
                      </w:r>
                      <w:r>
                        <w:t>&amp;</w:t>
                      </w:r>
                      <w:r>
                        <w:rPr>
                          <w:spacing w:val="8"/>
                        </w:rPr>
                        <w:t xml:space="preserve"> </w:t>
                      </w:r>
                      <w:r>
                        <w:t>Inheritance</w:t>
                      </w:r>
                      <w:r>
                        <w:rPr>
                          <w:spacing w:val="9"/>
                        </w:rPr>
                        <w:t xml:space="preserve"> </w:t>
                      </w:r>
                      <w:r>
                        <w:t>Tax</w:t>
                      </w:r>
                      <w:r>
                        <w:rPr>
                          <w:spacing w:val="8"/>
                        </w:rPr>
                        <w:t xml:space="preserve"> </w:t>
                      </w:r>
                      <w:r>
                        <w:t>Guide</w:t>
                      </w:r>
                      <w:r>
                        <w:rPr>
                          <w:spacing w:val="9"/>
                        </w:rPr>
                        <w:t xml:space="preserve"> </w:t>
                      </w:r>
                      <w:r>
                        <w:rPr>
                          <w:spacing w:val="-4"/>
                        </w:rPr>
                        <w:t>[</w:t>
                      </w:r>
                      <w:hyperlink w:anchor="_bookmark160" w:history="1">
                        <w:r>
                          <w:rPr>
                            <w:color w:val="0000FF"/>
                            <w:spacing w:val="-4"/>
                          </w:rPr>
                          <w:t>41</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anchorlock/>
              </v:shape>
            </w:pict>
          </mc:Fallback>
        </mc:AlternateContent>
      </w:r>
    </w:p>
    <w:p w14:paraId="0DD776DB"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73600" behindDoc="1" locked="0" layoutInCell="1" allowOverlap="1" wp14:anchorId="70E5B364" wp14:editId="371FE676">
                <wp:simplePos x="0" y="0"/>
                <wp:positionH relativeFrom="page">
                  <wp:posOffset>1598206</wp:posOffset>
                </wp:positionH>
                <wp:positionV relativeFrom="paragraph">
                  <wp:posOffset>239116</wp:posOffset>
                </wp:positionV>
                <wp:extent cx="6862445" cy="253365"/>
                <wp:effectExtent l="0" t="0" r="0" b="0"/>
                <wp:wrapTopAndBottom/>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5C7BA39"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2019–20</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4" w:history="1">
                              <w:r>
                                <w:rPr>
                                  <w:color w:val="0000FF"/>
                                  <w:spacing w:val="-4"/>
                                </w:rPr>
                                <w:t>45</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70E5B364" id="Textbox 186" o:spid="_x0000_s1043" type="#_x0000_t202" style="position:absolute;left:0;text-align:left;margin-left:125.85pt;margin-top:18.85pt;width:540.35pt;height:19.9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8MtA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" fillcolor="#f7f7f7" stroked="f">
                <v:textbox inset="0,0,0,0">
                  <w:txbxContent>
                    <w:p w14:paraId="25C7BA39"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2019–20</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4" w:history="1">
                        <w:r>
                          <w:rPr>
                            <w:color w:val="0000FF"/>
                            <w:spacing w:val="-4"/>
                          </w:rPr>
                          <w:t>45</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r>
        <w:t>Ernst</w:t>
      </w:r>
      <w:r>
        <w:rPr>
          <w:spacing w:val="1"/>
        </w:rPr>
        <w:t xml:space="preserve"> </w:t>
      </w:r>
      <w:r>
        <w:t>&amp;</w:t>
      </w:r>
      <w:r>
        <w:rPr>
          <w:spacing w:val="2"/>
        </w:rPr>
        <w:t xml:space="preserve"> </w:t>
      </w:r>
      <w:r>
        <w:t>Young</w:t>
      </w:r>
      <w:r>
        <w:rPr>
          <w:spacing w:val="1"/>
        </w:rPr>
        <w:t xml:space="preserve"> </w:t>
      </w:r>
      <w:r>
        <w:t>2018–19</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3" w:history="1">
        <w:r>
          <w:rPr>
            <w:color w:val="0000FF"/>
            <w:spacing w:val="-4"/>
          </w:rPr>
          <w:t>44</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1DF76A61" w14:textId="77777777" w:rsidR="006B67DB" w:rsidRDefault="006B67DB" w:rsidP="006B67DB">
      <w:pPr>
        <w:pStyle w:val="BodyText"/>
        <w:tabs>
          <w:tab w:val="left" w:pos="7844"/>
        </w:tabs>
        <w:spacing w:before="168" w:after="60"/>
        <w:ind w:left="376"/>
      </w:pPr>
      <w:r>
        <w:t>Ernst</w:t>
      </w:r>
      <w:r>
        <w:rPr>
          <w:spacing w:val="1"/>
        </w:rPr>
        <w:t xml:space="preserve"> </w:t>
      </w:r>
      <w:r>
        <w:t>&amp;</w:t>
      </w:r>
      <w:r>
        <w:rPr>
          <w:spacing w:val="2"/>
        </w:rPr>
        <w:t xml:space="preserve"> </w:t>
      </w:r>
      <w:r>
        <w:t>Young</w:t>
      </w:r>
      <w:r>
        <w:rPr>
          <w:spacing w:val="1"/>
        </w:rPr>
        <w:t xml:space="preserve"> </w:t>
      </w:r>
      <w:r>
        <w:t>2020–21</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5" w:history="1">
        <w:r>
          <w:rPr>
            <w:color w:val="0000FF"/>
            <w:spacing w:val="-4"/>
          </w:rPr>
          <w:t>46</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p w14:paraId="37B8D545" w14:textId="77777777" w:rsidR="006B67DB" w:rsidRDefault="006B67DB" w:rsidP="006B67DB">
      <w:pPr>
        <w:pStyle w:val="BodyText"/>
        <w:ind w:left="256"/>
      </w:pPr>
      <w:r>
        <w:rPr>
          <w:noProof/>
        </w:rPr>
        <mc:AlternateContent>
          <mc:Choice Requires="wps">
            <w:drawing>
              <wp:inline distT="0" distB="0" distL="0" distR="0" wp14:anchorId="5DD8FC54" wp14:editId="68551CF2">
                <wp:extent cx="6862445" cy="253365"/>
                <wp:effectExtent l="0" t="0" r="0" b="0"/>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7A3FE5E9"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2021–22</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6" w:history="1">
                              <w:r>
                                <w:rPr>
                                  <w:color w:val="0000FF"/>
                                  <w:spacing w:val="-4"/>
                                </w:rPr>
                                <w:t>47</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inline>
            </w:drawing>
          </mc:Choice>
          <mc:Fallback>
            <w:pict>
              <v:shape w14:anchorId="5DD8FC54" id="Textbox 187" o:spid="_x0000_s1044"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X1mcuLUBAABXAwAADgAAAAAAAAAAAAAAAAAuAgAAZHJzL2Uyb0RvYy54&#10;bWxQSwECLQAUAAYACAAAACEAQsrZl9oAAAAFAQAADwAAAAAAAAAAAAAAAAAPBAAAZHJzL2Rvd25y&#10;ZXYueG1sUEsFBgAAAAAEAAQA8wAAABYFAAAAAA==&#10;" fillcolor="#f7f7f7" stroked="f">
                <v:textbox inset="0,0,0,0">
                  <w:txbxContent>
                    <w:p w14:paraId="7A3FE5E9" w14:textId="77777777" w:rsidR="006B67DB" w:rsidRDefault="006B67DB" w:rsidP="006B67DB">
                      <w:pPr>
                        <w:pStyle w:val="BodyText"/>
                        <w:tabs>
                          <w:tab w:val="left" w:pos="7587"/>
                        </w:tabs>
                        <w:spacing w:before="69"/>
                        <w:ind w:left="119"/>
                      </w:pPr>
                      <w:r>
                        <w:t>Ernst</w:t>
                      </w:r>
                      <w:r>
                        <w:rPr>
                          <w:spacing w:val="1"/>
                        </w:rPr>
                        <w:t xml:space="preserve"> </w:t>
                      </w:r>
                      <w:r>
                        <w:t>&amp;</w:t>
                      </w:r>
                      <w:r>
                        <w:rPr>
                          <w:spacing w:val="2"/>
                        </w:rPr>
                        <w:t xml:space="preserve"> </w:t>
                      </w:r>
                      <w:r>
                        <w:t>Young</w:t>
                      </w:r>
                      <w:r>
                        <w:rPr>
                          <w:spacing w:val="1"/>
                        </w:rPr>
                        <w:t xml:space="preserve"> </w:t>
                      </w:r>
                      <w:r>
                        <w:t>2021–22</w:t>
                      </w:r>
                      <w:r>
                        <w:rPr>
                          <w:spacing w:val="2"/>
                        </w:rPr>
                        <w:t xml:space="preserve"> </w:t>
                      </w:r>
                      <w:r>
                        <w:t>Personal</w:t>
                      </w:r>
                      <w:r>
                        <w:rPr>
                          <w:spacing w:val="2"/>
                        </w:rPr>
                        <w:t xml:space="preserve"> </w:t>
                      </w:r>
                      <w:r>
                        <w:t>Tax</w:t>
                      </w:r>
                      <w:r>
                        <w:rPr>
                          <w:spacing w:val="1"/>
                        </w:rPr>
                        <w:t xml:space="preserve"> </w:t>
                      </w:r>
                      <w:r>
                        <w:t>Guide</w:t>
                      </w:r>
                      <w:r>
                        <w:rPr>
                          <w:spacing w:val="2"/>
                        </w:rPr>
                        <w:t xml:space="preserve"> </w:t>
                      </w:r>
                      <w:r>
                        <w:rPr>
                          <w:spacing w:val="-4"/>
                        </w:rPr>
                        <w:t>[</w:t>
                      </w:r>
                      <w:hyperlink w:anchor="_bookmark166" w:history="1">
                        <w:r>
                          <w:rPr>
                            <w:color w:val="0000FF"/>
                            <w:spacing w:val="-4"/>
                          </w:rPr>
                          <w:t>47</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anchorlock/>
              </v:shape>
            </w:pict>
          </mc:Fallback>
        </mc:AlternateContent>
      </w:r>
    </w:p>
    <w:p w14:paraId="48DA7D3A"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74624" behindDoc="1" locked="0" layoutInCell="1" allowOverlap="1" wp14:anchorId="2444687A" wp14:editId="6F68CDC2">
                <wp:simplePos x="0" y="0"/>
                <wp:positionH relativeFrom="page">
                  <wp:posOffset>1598206</wp:posOffset>
                </wp:positionH>
                <wp:positionV relativeFrom="paragraph">
                  <wp:posOffset>239103</wp:posOffset>
                </wp:positionV>
                <wp:extent cx="6862445" cy="253365"/>
                <wp:effectExtent l="0" t="0" r="0" b="0"/>
                <wp:wrapTopAndBottom/>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0064073F" w14:textId="77777777" w:rsidR="006B67DB" w:rsidRDefault="006B67DB" w:rsidP="006B67DB">
                            <w:pPr>
                              <w:pStyle w:val="BodyText"/>
                              <w:tabs>
                                <w:tab w:val="left" w:pos="7587"/>
                              </w:tabs>
                              <w:spacing w:before="69"/>
                              <w:ind w:left="119"/>
                            </w:pPr>
                            <w:r>
                              <w:t>Finance Act, 1971,</w:t>
                            </w:r>
                            <w:r>
                              <w:rPr>
                                <w:spacing w:val="1"/>
                              </w:rPr>
                              <w:t xml:space="preserve"> </w:t>
                            </w:r>
                            <w:r>
                              <w:t>Second Schedule</w:t>
                            </w:r>
                            <w:r>
                              <w:rPr>
                                <w:spacing w:val="1"/>
                              </w:rPr>
                              <w:t xml:space="preserve"> </w:t>
                            </w:r>
                            <w:r>
                              <w:t xml:space="preserve">(Ireland) </w:t>
                            </w:r>
                            <w:r>
                              <w:rPr>
                                <w:spacing w:val="-4"/>
                              </w:rPr>
                              <w:t>[</w:t>
                            </w:r>
                            <w:hyperlink w:anchor="_bookmark174" w:history="1">
                              <w:r>
                                <w:rPr>
                                  <w:color w:val="0000FF"/>
                                  <w:spacing w:val="-4"/>
                                </w:rPr>
                                <w:t>55</w:t>
                              </w:r>
                            </w:hyperlink>
                            <w:r>
                              <w:rPr>
                                <w:spacing w:val="-4"/>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2444687A" id="Textbox 188" o:spid="_x0000_s1045" type="#_x0000_t202" style="position:absolute;left:0;text-align:left;margin-left:125.85pt;margin-top:18.85pt;width:540.35pt;height:19.9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" fillcolor="#f7f7f7" stroked="f">
                <v:textbox inset="0,0,0,0">
                  <w:txbxContent>
                    <w:p w14:paraId="0064073F" w14:textId="77777777" w:rsidR="006B67DB" w:rsidRDefault="006B67DB" w:rsidP="006B67DB">
                      <w:pPr>
                        <w:pStyle w:val="BodyText"/>
                        <w:tabs>
                          <w:tab w:val="left" w:pos="7587"/>
                        </w:tabs>
                        <w:spacing w:before="69"/>
                        <w:ind w:left="119"/>
                      </w:pPr>
                      <w:r>
                        <w:t>Finance Act, 1971,</w:t>
                      </w:r>
                      <w:r>
                        <w:rPr>
                          <w:spacing w:val="1"/>
                        </w:rPr>
                        <w:t xml:space="preserve"> </w:t>
                      </w:r>
                      <w:r>
                        <w:t>Second Schedule</w:t>
                      </w:r>
                      <w:r>
                        <w:rPr>
                          <w:spacing w:val="1"/>
                        </w:rPr>
                        <w:t xml:space="preserve"> </w:t>
                      </w:r>
                      <w:r>
                        <w:t xml:space="preserve">(Ireland) </w:t>
                      </w:r>
                      <w:r>
                        <w:rPr>
                          <w:spacing w:val="-4"/>
                        </w:rPr>
                        <w:t>[</w:t>
                      </w:r>
                      <w:hyperlink w:anchor="_bookmark174" w:history="1">
                        <w:r>
                          <w:rPr>
                            <w:color w:val="0000FF"/>
                            <w:spacing w:val="-4"/>
                          </w:rPr>
                          <w:t>55</w:t>
                        </w:r>
                      </w:hyperlink>
                      <w:r>
                        <w:rPr>
                          <w:spacing w:val="-4"/>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r>
        <w:t>Estate</w:t>
      </w:r>
      <w:r>
        <w:rPr>
          <w:spacing w:val="9"/>
        </w:rPr>
        <w:t xml:space="preserve"> </w:t>
      </w:r>
      <w:r>
        <w:t>Tax</w:t>
      </w:r>
      <w:r>
        <w:rPr>
          <w:spacing w:val="10"/>
        </w:rPr>
        <w:t xml:space="preserve"> </w:t>
      </w:r>
      <w:r>
        <w:t>Exemption</w:t>
      </w:r>
      <w:r>
        <w:rPr>
          <w:spacing w:val="10"/>
        </w:rPr>
        <w:t xml:space="preserve"> </w:t>
      </w:r>
      <w:r>
        <w:t>Level</w:t>
      </w:r>
      <w:r>
        <w:rPr>
          <w:spacing w:val="10"/>
        </w:rPr>
        <w:t xml:space="preserve"> </w:t>
      </w:r>
      <w:r>
        <w:rPr>
          <w:spacing w:val="-2"/>
        </w:rPr>
        <w:t>[</w:t>
      </w:r>
      <w:hyperlink w:anchor="_bookmark252" w:history="1">
        <w:r>
          <w:rPr>
            <w:color w:val="0000FF"/>
            <w:spacing w:val="-2"/>
          </w:rPr>
          <w:t>133</w:t>
        </w:r>
      </w:hyperlink>
      <w:r>
        <w:rPr>
          <w:spacing w:val="-2"/>
        </w:rPr>
        <w:t>]</w:t>
      </w:r>
      <w:r>
        <w:tab/>
        <w:t>Corporate</w:t>
      </w:r>
      <w:r>
        <w:rPr>
          <w:spacing w:val="-6"/>
        </w:rPr>
        <w:t xml:space="preserve"> </w:t>
      </w:r>
      <w:r>
        <w:rPr>
          <w:spacing w:val="-2"/>
        </w:rPr>
        <w:t>research</w:t>
      </w:r>
    </w:p>
    <w:p w14:paraId="0102E6A7" w14:textId="77777777" w:rsidR="006B67DB" w:rsidRDefault="006B67DB" w:rsidP="006B67DB">
      <w:pPr>
        <w:pStyle w:val="BodyText"/>
        <w:tabs>
          <w:tab w:val="left" w:pos="7844"/>
        </w:tabs>
        <w:spacing w:before="69"/>
        <w:ind w:left="376"/>
      </w:pPr>
      <w:r>
        <w:t>Finance</w:t>
      </w:r>
      <w:r>
        <w:rPr>
          <w:spacing w:val="14"/>
        </w:rPr>
        <w:t xml:space="preserve"> </w:t>
      </w:r>
      <w:r>
        <w:t>Act,</w:t>
      </w:r>
      <w:r>
        <w:rPr>
          <w:spacing w:val="15"/>
        </w:rPr>
        <w:t xml:space="preserve"> </w:t>
      </w:r>
      <w:r>
        <w:t>1975,</w:t>
      </w:r>
      <w:r>
        <w:rPr>
          <w:spacing w:val="14"/>
        </w:rPr>
        <w:t xml:space="preserve"> </w:t>
      </w:r>
      <w:r>
        <w:t>Sec.</w:t>
      </w:r>
      <w:r>
        <w:rPr>
          <w:spacing w:val="36"/>
        </w:rPr>
        <w:t xml:space="preserve"> </w:t>
      </w:r>
      <w:r>
        <w:t>47</w:t>
      </w:r>
      <w:r>
        <w:rPr>
          <w:spacing w:val="15"/>
        </w:rPr>
        <w:t xml:space="preserve"> </w:t>
      </w:r>
      <w:r>
        <w:t>(Ireland)</w:t>
      </w:r>
      <w:r>
        <w:rPr>
          <w:spacing w:val="14"/>
        </w:rPr>
        <w:t xml:space="preserve"> </w:t>
      </w:r>
      <w:r>
        <w:rPr>
          <w:spacing w:val="-4"/>
        </w:rPr>
        <w:t>[</w:t>
      </w:r>
      <w:hyperlink w:anchor="_bookmark175" w:history="1">
        <w:r>
          <w:rPr>
            <w:color w:val="0000FF"/>
            <w:spacing w:val="-4"/>
          </w:rPr>
          <w:t>56</w:t>
        </w:r>
      </w:hyperlink>
      <w:r>
        <w:rPr>
          <w:spacing w:val="-4"/>
        </w:rPr>
        <w:t>]</w:t>
      </w:r>
      <w:r>
        <w:tab/>
      </w:r>
      <w:r>
        <w:rPr>
          <w:spacing w:val="-5"/>
        </w:rPr>
        <w:t>Government</w:t>
      </w:r>
      <w:r>
        <w:rPr>
          <w:spacing w:val="3"/>
        </w:rPr>
        <w:t xml:space="preserve"> </w:t>
      </w:r>
      <w:r>
        <w:rPr>
          <w:spacing w:val="-2"/>
        </w:rPr>
        <w:t>legislation</w:t>
      </w:r>
    </w:p>
    <w:p w14:paraId="67573A34" w14:textId="77777777" w:rsidR="006B67DB" w:rsidRDefault="006B67DB" w:rsidP="006B67DB">
      <w:pPr>
        <w:pStyle w:val="BodyText"/>
        <w:rPr>
          <w:sz w:val="10"/>
        </w:rPr>
      </w:pPr>
      <w:r>
        <w:rPr>
          <w:noProof/>
        </w:rPr>
        <mc:AlternateContent>
          <mc:Choice Requires="wps">
            <w:drawing>
              <wp:anchor distT="0" distB="0" distL="0" distR="0" simplePos="0" relativeHeight="251675648" behindDoc="1" locked="0" layoutInCell="1" allowOverlap="1" wp14:anchorId="22AA8995" wp14:editId="036CE795">
                <wp:simplePos x="0" y="0"/>
                <wp:positionH relativeFrom="page">
                  <wp:posOffset>1598206</wp:posOffset>
                </wp:positionH>
                <wp:positionV relativeFrom="paragraph">
                  <wp:posOffset>100909</wp:posOffset>
                </wp:positionV>
                <wp:extent cx="6862445" cy="253365"/>
                <wp:effectExtent l="0" t="0" r="0" b="0"/>
                <wp:wrapTopAndBottom/>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876A912" w14:textId="77777777" w:rsidR="006B67DB" w:rsidRDefault="006B67DB" w:rsidP="006B67DB">
                            <w:pPr>
                              <w:pStyle w:val="BodyText"/>
                              <w:tabs>
                                <w:tab w:val="left" w:pos="7587"/>
                              </w:tabs>
                              <w:spacing w:before="69"/>
                              <w:ind w:left="119"/>
                            </w:pPr>
                            <w:r>
                              <w:t>Finance</w:t>
                            </w:r>
                            <w:r>
                              <w:rPr>
                                <w:spacing w:val="14"/>
                              </w:rPr>
                              <w:t xml:space="preserve"> </w:t>
                            </w:r>
                            <w:r>
                              <w:t>Act,</w:t>
                            </w:r>
                            <w:r>
                              <w:rPr>
                                <w:spacing w:val="14"/>
                              </w:rPr>
                              <w:t xml:space="preserve"> </w:t>
                            </w:r>
                            <w:r>
                              <w:t>1984,</w:t>
                            </w:r>
                            <w:r>
                              <w:rPr>
                                <w:spacing w:val="15"/>
                              </w:rPr>
                              <w:t xml:space="preserve"> </w:t>
                            </w:r>
                            <w:r>
                              <w:t>Sec.</w:t>
                            </w:r>
                            <w:r>
                              <w:rPr>
                                <w:spacing w:val="36"/>
                              </w:rPr>
                              <w:t xml:space="preserve"> </w:t>
                            </w:r>
                            <w:r>
                              <w:t>111</w:t>
                            </w:r>
                            <w:r>
                              <w:rPr>
                                <w:spacing w:val="14"/>
                              </w:rPr>
                              <w:t xml:space="preserve"> </w:t>
                            </w:r>
                            <w:r>
                              <w:t>(Ireland)</w:t>
                            </w:r>
                            <w:r>
                              <w:rPr>
                                <w:spacing w:val="14"/>
                              </w:rPr>
                              <w:t xml:space="preserve"> </w:t>
                            </w:r>
                            <w:r>
                              <w:rPr>
                                <w:spacing w:val="-4"/>
                              </w:rPr>
                              <w:t>[</w:t>
                            </w:r>
                            <w:hyperlink w:anchor="_bookmark176" w:history="1">
                              <w:r>
                                <w:rPr>
                                  <w:color w:val="0000FF"/>
                                  <w:spacing w:val="-4"/>
                                </w:rPr>
                                <w:t>57</w:t>
                              </w:r>
                            </w:hyperlink>
                            <w:r>
                              <w:rPr>
                                <w:spacing w:val="-4"/>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22AA8995" id="Textbox 189" o:spid="_x0000_s1046" type="#_x0000_t202" style="position:absolute;margin-left:125.85pt;margin-top:7.95pt;width:540.35pt;height:19.9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JhtQ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" fillcolor="#f7f7f7" stroked="f">
                <v:textbox inset="0,0,0,0">
                  <w:txbxContent>
                    <w:p w14:paraId="1876A912" w14:textId="77777777" w:rsidR="006B67DB" w:rsidRDefault="006B67DB" w:rsidP="006B67DB">
                      <w:pPr>
                        <w:pStyle w:val="BodyText"/>
                        <w:tabs>
                          <w:tab w:val="left" w:pos="7587"/>
                        </w:tabs>
                        <w:spacing w:before="69"/>
                        <w:ind w:left="119"/>
                      </w:pPr>
                      <w:r>
                        <w:t>Finance</w:t>
                      </w:r>
                      <w:r>
                        <w:rPr>
                          <w:spacing w:val="14"/>
                        </w:rPr>
                        <w:t xml:space="preserve"> </w:t>
                      </w:r>
                      <w:r>
                        <w:t>Act,</w:t>
                      </w:r>
                      <w:r>
                        <w:rPr>
                          <w:spacing w:val="14"/>
                        </w:rPr>
                        <w:t xml:space="preserve"> </w:t>
                      </w:r>
                      <w:r>
                        <w:t>1984,</w:t>
                      </w:r>
                      <w:r>
                        <w:rPr>
                          <w:spacing w:val="15"/>
                        </w:rPr>
                        <w:t xml:space="preserve"> </w:t>
                      </w:r>
                      <w:r>
                        <w:t>Sec.</w:t>
                      </w:r>
                      <w:r>
                        <w:rPr>
                          <w:spacing w:val="36"/>
                        </w:rPr>
                        <w:t xml:space="preserve"> </w:t>
                      </w:r>
                      <w:r>
                        <w:t>111</w:t>
                      </w:r>
                      <w:r>
                        <w:rPr>
                          <w:spacing w:val="14"/>
                        </w:rPr>
                        <w:t xml:space="preserve"> </w:t>
                      </w:r>
                      <w:r>
                        <w:t>(Ireland)</w:t>
                      </w:r>
                      <w:r>
                        <w:rPr>
                          <w:spacing w:val="14"/>
                        </w:rPr>
                        <w:t xml:space="preserve"> </w:t>
                      </w:r>
                      <w:r>
                        <w:rPr>
                          <w:spacing w:val="-4"/>
                        </w:rPr>
                        <w:t>[</w:t>
                      </w:r>
                      <w:hyperlink w:anchor="_bookmark176" w:history="1">
                        <w:r>
                          <w:rPr>
                            <w:color w:val="0000FF"/>
                            <w:spacing w:val="-4"/>
                          </w:rPr>
                          <w:t>57</w:t>
                        </w:r>
                      </w:hyperlink>
                      <w:r>
                        <w:rPr>
                          <w:spacing w:val="-4"/>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p>
    <w:p w14:paraId="1860DD2C" w14:textId="77777777" w:rsidR="006B67DB" w:rsidRDefault="006B67DB" w:rsidP="006B67DB">
      <w:pPr>
        <w:rPr>
          <w:sz w:val="10"/>
        </w:rPr>
        <w:sectPr w:rsidR="006B67DB" w:rsidSect="006B67DB">
          <w:pgSz w:w="15840" w:h="12240" w:orient="landscape"/>
          <w:pgMar w:top="1380" w:right="2260" w:bottom="280" w:left="2260" w:header="720" w:footer="720" w:gutter="0"/>
          <w:cols w:space="720"/>
        </w:sectPr>
      </w:pPr>
    </w:p>
    <w:p w14:paraId="57119EB9" w14:textId="77777777" w:rsidR="006B67DB" w:rsidRDefault="006B67DB" w:rsidP="006B67DB">
      <w:pPr>
        <w:pStyle w:val="BodyText"/>
        <w:tabs>
          <w:tab w:val="left" w:pos="7844"/>
        </w:tabs>
        <w:spacing w:before="106"/>
        <w:ind w:left="376"/>
      </w:pPr>
      <w:r>
        <w:rPr>
          <w:noProof/>
        </w:rPr>
        <w:lastRenderedPageBreak/>
        <mc:AlternateContent>
          <mc:Choice Requires="wps">
            <w:drawing>
              <wp:anchor distT="0" distB="0" distL="0" distR="0" simplePos="0" relativeHeight="251676672" behindDoc="1" locked="0" layoutInCell="1" allowOverlap="1" wp14:anchorId="03FCF96D" wp14:editId="1AF98A37">
                <wp:simplePos x="0" y="0"/>
                <wp:positionH relativeFrom="page">
                  <wp:posOffset>1598206</wp:posOffset>
                </wp:positionH>
                <wp:positionV relativeFrom="paragraph">
                  <wp:posOffset>276568</wp:posOffset>
                </wp:positionV>
                <wp:extent cx="6862445" cy="253365"/>
                <wp:effectExtent l="0" t="0" r="0" b="0"/>
                <wp:wrapTopAndBottom/>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B40DF53" w14:textId="77777777" w:rsidR="006B67DB" w:rsidRDefault="006B67DB" w:rsidP="006B67DB">
                            <w:pPr>
                              <w:pStyle w:val="BodyText"/>
                              <w:tabs>
                                <w:tab w:val="left" w:pos="7587"/>
                              </w:tabs>
                              <w:spacing w:before="69"/>
                              <w:ind w:left="119"/>
                            </w:pPr>
                            <w:r>
                              <w:t>Finance</w:t>
                            </w:r>
                            <w:r>
                              <w:rPr>
                                <w:spacing w:val="14"/>
                              </w:rPr>
                              <w:t xml:space="preserve"> </w:t>
                            </w:r>
                            <w:r>
                              <w:t>Act,</w:t>
                            </w:r>
                            <w:r>
                              <w:rPr>
                                <w:spacing w:val="14"/>
                              </w:rPr>
                              <w:t xml:space="preserve"> </w:t>
                            </w:r>
                            <w:r>
                              <w:t>1991,</w:t>
                            </w:r>
                            <w:r>
                              <w:rPr>
                                <w:spacing w:val="15"/>
                              </w:rPr>
                              <w:t xml:space="preserve"> </w:t>
                            </w:r>
                            <w:r>
                              <w:t>Sec.</w:t>
                            </w:r>
                            <w:r>
                              <w:rPr>
                                <w:spacing w:val="36"/>
                              </w:rPr>
                              <w:t xml:space="preserve"> </w:t>
                            </w:r>
                            <w:r>
                              <w:t>115</w:t>
                            </w:r>
                            <w:r>
                              <w:rPr>
                                <w:spacing w:val="14"/>
                              </w:rPr>
                              <w:t xml:space="preserve"> </w:t>
                            </w:r>
                            <w:r>
                              <w:t>(Ireland)</w:t>
                            </w:r>
                            <w:r>
                              <w:rPr>
                                <w:spacing w:val="14"/>
                              </w:rPr>
                              <w:t xml:space="preserve"> </w:t>
                            </w:r>
                            <w:r>
                              <w:rPr>
                                <w:spacing w:val="-4"/>
                              </w:rPr>
                              <w:t>[</w:t>
                            </w:r>
                            <w:hyperlink w:anchor="_bookmark178" w:history="1">
                              <w:r>
                                <w:rPr>
                                  <w:color w:val="0000FF"/>
                                  <w:spacing w:val="-4"/>
                                </w:rPr>
                                <w:t>59</w:t>
                              </w:r>
                            </w:hyperlink>
                            <w:r>
                              <w:rPr>
                                <w:spacing w:val="-4"/>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03FCF96D" id="Textbox 190" o:spid="_x0000_s1047" type="#_x0000_t202" style="position:absolute;left:0;text-align:left;margin-left:125.85pt;margin-top:21.8pt;width:540.35pt;height:19.95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" fillcolor="#f7f7f7" stroked="f">
                <v:textbox inset="0,0,0,0">
                  <w:txbxContent>
                    <w:p w14:paraId="1B40DF53" w14:textId="77777777" w:rsidR="006B67DB" w:rsidRDefault="006B67DB" w:rsidP="006B67DB">
                      <w:pPr>
                        <w:pStyle w:val="BodyText"/>
                        <w:tabs>
                          <w:tab w:val="left" w:pos="7587"/>
                        </w:tabs>
                        <w:spacing w:before="69"/>
                        <w:ind w:left="119"/>
                      </w:pPr>
                      <w:r>
                        <w:t>Finance</w:t>
                      </w:r>
                      <w:r>
                        <w:rPr>
                          <w:spacing w:val="14"/>
                        </w:rPr>
                        <w:t xml:space="preserve"> </w:t>
                      </w:r>
                      <w:r>
                        <w:t>Act,</w:t>
                      </w:r>
                      <w:r>
                        <w:rPr>
                          <w:spacing w:val="14"/>
                        </w:rPr>
                        <w:t xml:space="preserve"> </w:t>
                      </w:r>
                      <w:r>
                        <w:t>1991,</w:t>
                      </w:r>
                      <w:r>
                        <w:rPr>
                          <w:spacing w:val="15"/>
                        </w:rPr>
                        <w:t xml:space="preserve"> </w:t>
                      </w:r>
                      <w:r>
                        <w:t>Sec.</w:t>
                      </w:r>
                      <w:r>
                        <w:rPr>
                          <w:spacing w:val="36"/>
                        </w:rPr>
                        <w:t xml:space="preserve"> </w:t>
                      </w:r>
                      <w:r>
                        <w:t>115</w:t>
                      </w:r>
                      <w:r>
                        <w:rPr>
                          <w:spacing w:val="14"/>
                        </w:rPr>
                        <w:t xml:space="preserve"> </w:t>
                      </w:r>
                      <w:r>
                        <w:t>(Ireland)</w:t>
                      </w:r>
                      <w:r>
                        <w:rPr>
                          <w:spacing w:val="14"/>
                        </w:rPr>
                        <w:t xml:space="preserve"> </w:t>
                      </w:r>
                      <w:r>
                        <w:rPr>
                          <w:spacing w:val="-4"/>
                        </w:rPr>
                        <w:t>[</w:t>
                      </w:r>
                      <w:hyperlink w:anchor="_bookmark178" w:history="1">
                        <w:r>
                          <w:rPr>
                            <w:color w:val="0000FF"/>
                            <w:spacing w:val="-4"/>
                          </w:rPr>
                          <w:t>59</w:t>
                        </w:r>
                      </w:hyperlink>
                      <w:r>
                        <w:rPr>
                          <w:spacing w:val="-4"/>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r>
        <w:t>Finance</w:t>
      </w:r>
      <w:r>
        <w:rPr>
          <w:spacing w:val="14"/>
        </w:rPr>
        <w:t xml:space="preserve"> </w:t>
      </w:r>
      <w:r>
        <w:t>Act,</w:t>
      </w:r>
      <w:r>
        <w:rPr>
          <w:spacing w:val="14"/>
        </w:rPr>
        <w:t xml:space="preserve"> </w:t>
      </w:r>
      <w:r>
        <w:t>1990,</w:t>
      </w:r>
      <w:r>
        <w:rPr>
          <w:spacing w:val="15"/>
        </w:rPr>
        <w:t xml:space="preserve"> </w:t>
      </w:r>
      <w:r>
        <w:t>Sec.</w:t>
      </w:r>
      <w:r>
        <w:rPr>
          <w:spacing w:val="36"/>
        </w:rPr>
        <w:t xml:space="preserve"> </w:t>
      </w:r>
      <w:r>
        <w:t>128</w:t>
      </w:r>
      <w:r>
        <w:rPr>
          <w:spacing w:val="14"/>
        </w:rPr>
        <w:t xml:space="preserve"> </w:t>
      </w:r>
      <w:r>
        <w:t>(Ireland)</w:t>
      </w:r>
      <w:r>
        <w:rPr>
          <w:spacing w:val="14"/>
        </w:rPr>
        <w:t xml:space="preserve"> </w:t>
      </w:r>
      <w:r>
        <w:rPr>
          <w:spacing w:val="-4"/>
        </w:rPr>
        <w:t>[</w:t>
      </w:r>
      <w:hyperlink w:anchor="_bookmark177" w:history="1">
        <w:r>
          <w:rPr>
            <w:color w:val="0000FF"/>
            <w:spacing w:val="-4"/>
          </w:rPr>
          <w:t>58</w:t>
        </w:r>
      </w:hyperlink>
      <w:r>
        <w:rPr>
          <w:spacing w:val="-4"/>
        </w:rPr>
        <w:t>]</w:t>
      </w:r>
      <w:r>
        <w:tab/>
      </w:r>
      <w:r>
        <w:rPr>
          <w:spacing w:val="-5"/>
        </w:rPr>
        <w:t>Government</w:t>
      </w:r>
      <w:r>
        <w:rPr>
          <w:spacing w:val="3"/>
        </w:rPr>
        <w:t xml:space="preserve"> </w:t>
      </w:r>
      <w:r>
        <w:rPr>
          <w:spacing w:val="-2"/>
        </w:rPr>
        <w:t>legislation</w:t>
      </w:r>
    </w:p>
    <w:p w14:paraId="5A0312D2" w14:textId="77777777" w:rsidR="006B67DB" w:rsidRDefault="006B67DB" w:rsidP="006B67DB">
      <w:pPr>
        <w:pStyle w:val="BodyText"/>
        <w:tabs>
          <w:tab w:val="left" w:pos="7844"/>
        </w:tabs>
        <w:spacing w:before="69" w:after="60"/>
        <w:ind w:left="376"/>
      </w:pPr>
      <w:r>
        <w:t>Frank</w:t>
      </w:r>
      <w:r>
        <w:rPr>
          <w:spacing w:val="16"/>
        </w:rPr>
        <w:t xml:space="preserve"> </w:t>
      </w:r>
      <w:r>
        <w:t>(2021)</w:t>
      </w:r>
      <w:r>
        <w:rPr>
          <w:spacing w:val="16"/>
        </w:rPr>
        <w:t xml:space="preserve"> </w:t>
      </w:r>
      <w:r>
        <w:rPr>
          <w:spacing w:val="-4"/>
        </w:rPr>
        <w:t>[</w:t>
      </w:r>
      <w:hyperlink w:anchor="_bookmark179" w:history="1">
        <w:r>
          <w:rPr>
            <w:color w:val="0000FF"/>
            <w:spacing w:val="-4"/>
          </w:rPr>
          <w:t>60</w:t>
        </w:r>
      </w:hyperlink>
      <w:r>
        <w:rPr>
          <w:spacing w:val="-4"/>
        </w:rPr>
        <w:t>]</w:t>
      </w:r>
      <w:r>
        <w:tab/>
        <w:t>Corporate</w:t>
      </w:r>
      <w:r>
        <w:rPr>
          <w:spacing w:val="-6"/>
        </w:rPr>
        <w:t xml:space="preserve"> </w:t>
      </w:r>
      <w:r>
        <w:rPr>
          <w:spacing w:val="-2"/>
        </w:rPr>
        <w:t>research</w:t>
      </w:r>
    </w:p>
    <w:p w14:paraId="42F5E68B" w14:textId="77777777" w:rsidR="006B67DB" w:rsidRDefault="006B67DB" w:rsidP="006B67DB">
      <w:pPr>
        <w:pStyle w:val="BodyText"/>
        <w:ind w:left="256"/>
      </w:pPr>
      <w:r>
        <w:rPr>
          <w:noProof/>
        </w:rPr>
        <mc:AlternateContent>
          <mc:Choice Requires="wps">
            <w:drawing>
              <wp:inline distT="0" distB="0" distL="0" distR="0" wp14:anchorId="72381B9F" wp14:editId="6D889314">
                <wp:extent cx="6862445" cy="253365"/>
                <wp:effectExtent l="0" t="0" r="0" b="0"/>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2C43572" w14:textId="77777777" w:rsidR="006B67DB" w:rsidRDefault="006B67DB" w:rsidP="006B67DB">
                            <w:pPr>
                              <w:pStyle w:val="BodyText"/>
                              <w:tabs>
                                <w:tab w:val="left" w:pos="7587"/>
                              </w:tabs>
                              <w:spacing w:before="69"/>
                              <w:ind w:left="119"/>
                            </w:pPr>
                            <w:r>
                              <w:t>French</w:t>
                            </w:r>
                            <w:r>
                              <w:rPr>
                                <w:spacing w:val="-10"/>
                              </w:rPr>
                              <w:t xml:space="preserve"> </w:t>
                            </w:r>
                            <w:r>
                              <w:t>Inheritance</w:t>
                            </w:r>
                            <w:r>
                              <w:rPr>
                                <w:spacing w:val="-10"/>
                              </w:rPr>
                              <w:t xml:space="preserve"> </w:t>
                            </w:r>
                            <w:r>
                              <w:t>Law</w:t>
                            </w:r>
                            <w:r>
                              <w:rPr>
                                <w:spacing w:val="-10"/>
                              </w:rPr>
                              <w:t xml:space="preserve"> </w:t>
                            </w:r>
                            <w:r>
                              <w:t>Brochure</w:t>
                            </w:r>
                            <w:r>
                              <w:rPr>
                                <w:spacing w:val="-10"/>
                              </w:rPr>
                              <w:t xml:space="preserve"> </w:t>
                            </w:r>
                            <w:r>
                              <w:rPr>
                                <w:spacing w:val="-5"/>
                              </w:rPr>
                              <w:t>[</w:t>
                            </w:r>
                            <w:hyperlink w:anchor="_bookmark123" w:history="1">
                              <w:r>
                                <w:rPr>
                                  <w:color w:val="0000FF"/>
                                  <w:spacing w:val="-5"/>
                                </w:rPr>
                                <w:t>4</w:t>
                              </w:r>
                            </w:hyperlink>
                            <w:r>
                              <w:rPr>
                                <w:spacing w:val="-5"/>
                              </w:rPr>
                              <w:t>]</w:t>
                            </w:r>
                            <w:r>
                              <w:tab/>
                              <w:t>Corporate</w:t>
                            </w:r>
                            <w:r>
                              <w:rPr>
                                <w:spacing w:val="-8"/>
                              </w:rPr>
                              <w:t xml:space="preserve"> </w:t>
                            </w:r>
                            <w:r>
                              <w:rPr>
                                <w:spacing w:val="-2"/>
                              </w:rPr>
                              <w:t>research</w:t>
                            </w:r>
                          </w:p>
                        </w:txbxContent>
                      </wps:txbx>
                      <wps:bodyPr wrap="square" lIns="0" tIns="0" rIns="0" bIns="0" rtlCol="0">
                        <a:noAutofit/>
                      </wps:bodyPr>
                    </wps:wsp>
                  </a:graphicData>
                </a:graphic>
              </wp:inline>
            </w:drawing>
          </mc:Choice>
          <mc:Fallback>
            <w:pict>
              <v:shape w14:anchorId="72381B9F" id="Textbox 191" o:spid="_x0000_s1048"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F6hrgrUBAABXAwAADgAAAAAAAAAAAAAAAAAuAgAAZHJzL2Uyb0RvYy54&#10;bWxQSwECLQAUAAYACAAAACEAQsrZl9oAAAAFAQAADwAAAAAAAAAAAAAAAAAPBAAAZHJzL2Rvd25y&#10;ZXYueG1sUEsFBgAAAAAEAAQA8wAAABYFAAAAAA==&#10;" fillcolor="#f7f7f7" stroked="f">
                <v:textbox inset="0,0,0,0">
                  <w:txbxContent>
                    <w:p w14:paraId="22C43572" w14:textId="77777777" w:rsidR="006B67DB" w:rsidRDefault="006B67DB" w:rsidP="006B67DB">
                      <w:pPr>
                        <w:pStyle w:val="BodyText"/>
                        <w:tabs>
                          <w:tab w:val="left" w:pos="7587"/>
                        </w:tabs>
                        <w:spacing w:before="69"/>
                        <w:ind w:left="119"/>
                      </w:pPr>
                      <w:r>
                        <w:t>French</w:t>
                      </w:r>
                      <w:r>
                        <w:rPr>
                          <w:spacing w:val="-10"/>
                        </w:rPr>
                        <w:t xml:space="preserve"> </w:t>
                      </w:r>
                      <w:r>
                        <w:t>Inheritance</w:t>
                      </w:r>
                      <w:r>
                        <w:rPr>
                          <w:spacing w:val="-10"/>
                        </w:rPr>
                        <w:t xml:space="preserve"> </w:t>
                      </w:r>
                      <w:r>
                        <w:t>Law</w:t>
                      </w:r>
                      <w:r>
                        <w:rPr>
                          <w:spacing w:val="-10"/>
                        </w:rPr>
                        <w:t xml:space="preserve"> </w:t>
                      </w:r>
                      <w:r>
                        <w:t>Brochure</w:t>
                      </w:r>
                      <w:r>
                        <w:rPr>
                          <w:spacing w:val="-10"/>
                        </w:rPr>
                        <w:t xml:space="preserve"> </w:t>
                      </w:r>
                      <w:r>
                        <w:rPr>
                          <w:spacing w:val="-5"/>
                        </w:rPr>
                        <w:t>[</w:t>
                      </w:r>
                      <w:hyperlink w:anchor="_bookmark123" w:history="1">
                        <w:r>
                          <w:rPr>
                            <w:color w:val="0000FF"/>
                            <w:spacing w:val="-5"/>
                          </w:rPr>
                          <w:t>4</w:t>
                        </w:r>
                      </w:hyperlink>
                      <w:r>
                        <w:rPr>
                          <w:spacing w:val="-5"/>
                        </w:rPr>
                        <w:t>]</w:t>
                      </w:r>
                      <w:r>
                        <w:tab/>
                        <w:t>Corporate</w:t>
                      </w:r>
                      <w:r>
                        <w:rPr>
                          <w:spacing w:val="-8"/>
                        </w:rPr>
                        <w:t xml:space="preserve"> </w:t>
                      </w:r>
                      <w:r>
                        <w:rPr>
                          <w:spacing w:val="-2"/>
                        </w:rPr>
                        <w:t>research</w:t>
                      </w:r>
                    </w:p>
                  </w:txbxContent>
                </v:textbox>
                <w10:anchorlock/>
              </v:shape>
            </w:pict>
          </mc:Fallback>
        </mc:AlternateContent>
      </w:r>
    </w:p>
    <w:p w14:paraId="6E9A3DAE" w14:textId="77777777" w:rsidR="006B67DB" w:rsidRDefault="006B67DB" w:rsidP="006B67DB">
      <w:pPr>
        <w:pStyle w:val="BodyText"/>
        <w:tabs>
          <w:tab w:val="left" w:pos="7844"/>
        </w:tabs>
        <w:spacing w:before="147"/>
        <w:ind w:left="376"/>
      </w:pPr>
      <w:r>
        <w:rPr>
          <w:noProof/>
        </w:rPr>
        <mc:AlternateContent>
          <mc:Choice Requires="wps">
            <w:drawing>
              <wp:anchor distT="0" distB="0" distL="0" distR="0" simplePos="0" relativeHeight="251677696" behindDoc="1" locked="0" layoutInCell="1" allowOverlap="1" wp14:anchorId="2B7F4AE5" wp14:editId="4D690AEF">
                <wp:simplePos x="0" y="0"/>
                <wp:positionH relativeFrom="page">
                  <wp:posOffset>1598206</wp:posOffset>
                </wp:positionH>
                <wp:positionV relativeFrom="paragraph">
                  <wp:posOffset>302603</wp:posOffset>
                </wp:positionV>
                <wp:extent cx="6862445" cy="253365"/>
                <wp:effectExtent l="0" t="0" r="0" b="0"/>
                <wp:wrapTopAndBottom/>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5C432E9A" w14:textId="77777777" w:rsidR="006B67DB" w:rsidRDefault="006B67DB" w:rsidP="006B67DB">
                            <w:pPr>
                              <w:pStyle w:val="BodyText"/>
                              <w:tabs>
                                <w:tab w:val="left" w:pos="7587"/>
                              </w:tabs>
                              <w:spacing w:before="69"/>
                              <w:ind w:left="119"/>
                            </w:pPr>
                            <w:r>
                              <w:rPr>
                                <w:spacing w:val="-2"/>
                              </w:rPr>
                              <w:t>Frequently</w:t>
                            </w:r>
                            <w:r>
                              <w:rPr>
                                <w:spacing w:val="-1"/>
                              </w:rPr>
                              <w:t xml:space="preserve"> </w:t>
                            </w:r>
                            <w:r>
                              <w:rPr>
                                <w:spacing w:val="-2"/>
                              </w:rPr>
                              <w:t>Asked</w:t>
                            </w:r>
                            <w:r>
                              <w:rPr>
                                <w:spacing w:val="1"/>
                              </w:rPr>
                              <w:t xml:space="preserve"> </w:t>
                            </w:r>
                            <w:r>
                              <w:rPr>
                                <w:spacing w:val="-2"/>
                              </w:rPr>
                              <w:t>Questions</w:t>
                            </w:r>
                            <w:r>
                              <w:rPr>
                                <w:spacing w:val="2"/>
                              </w:rPr>
                              <w:t xml:space="preserve"> </w:t>
                            </w:r>
                            <w:r>
                              <w:rPr>
                                <w:spacing w:val="-2"/>
                              </w:rPr>
                              <w:t>on</w:t>
                            </w:r>
                            <w:r>
                              <w:rPr>
                                <w:spacing w:val="1"/>
                              </w:rPr>
                              <w:t xml:space="preserve"> </w:t>
                            </w:r>
                            <w:r>
                              <w:rPr>
                                <w:spacing w:val="-2"/>
                              </w:rPr>
                              <w:t>Gift</w:t>
                            </w:r>
                            <w:r>
                              <w:rPr>
                                <w:spacing w:val="1"/>
                              </w:rPr>
                              <w:t xml:space="preserve"> </w:t>
                            </w:r>
                            <w:r>
                              <w:rPr>
                                <w:spacing w:val="-2"/>
                              </w:rPr>
                              <w:t>Taxes</w:t>
                            </w:r>
                            <w:r>
                              <w:rPr>
                                <w:spacing w:val="2"/>
                              </w:rPr>
                              <w:t xml:space="preserve"> </w:t>
                            </w:r>
                            <w:r>
                              <w:rPr>
                                <w:spacing w:val="-4"/>
                              </w:rPr>
                              <w:t>[</w:t>
                            </w:r>
                            <w:hyperlink w:anchor="_bookmark190" w:history="1">
                              <w:r>
                                <w:rPr>
                                  <w:color w:val="0000FF"/>
                                  <w:spacing w:val="-4"/>
                                </w:rPr>
                                <w:t>71</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txbxContent>
                      </wps:txbx>
                      <wps:bodyPr wrap="square" lIns="0" tIns="0" rIns="0" bIns="0" rtlCol="0">
                        <a:noAutofit/>
                      </wps:bodyPr>
                    </wps:wsp>
                  </a:graphicData>
                </a:graphic>
              </wp:anchor>
            </w:drawing>
          </mc:Choice>
          <mc:Fallback>
            <w:pict>
              <v:shape w14:anchorId="2B7F4AE5" id="Textbox 192" o:spid="_x0000_s1049" type="#_x0000_t202" style="position:absolute;left:0;text-align:left;margin-left:125.85pt;margin-top:23.85pt;width:540.35pt;height:19.9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" fillcolor="#f7f7f7" stroked="f">
                <v:textbox inset="0,0,0,0">
                  <w:txbxContent>
                    <w:p w14:paraId="5C432E9A" w14:textId="77777777" w:rsidR="006B67DB" w:rsidRDefault="006B67DB" w:rsidP="006B67DB">
                      <w:pPr>
                        <w:pStyle w:val="BodyText"/>
                        <w:tabs>
                          <w:tab w:val="left" w:pos="7587"/>
                        </w:tabs>
                        <w:spacing w:before="69"/>
                        <w:ind w:left="119"/>
                      </w:pPr>
                      <w:r>
                        <w:rPr>
                          <w:spacing w:val="-2"/>
                        </w:rPr>
                        <w:t>Frequently</w:t>
                      </w:r>
                      <w:r>
                        <w:rPr>
                          <w:spacing w:val="-1"/>
                        </w:rPr>
                        <w:t xml:space="preserve"> </w:t>
                      </w:r>
                      <w:r>
                        <w:rPr>
                          <w:spacing w:val="-2"/>
                        </w:rPr>
                        <w:t>Asked</w:t>
                      </w:r>
                      <w:r>
                        <w:rPr>
                          <w:spacing w:val="1"/>
                        </w:rPr>
                        <w:t xml:space="preserve"> </w:t>
                      </w:r>
                      <w:r>
                        <w:rPr>
                          <w:spacing w:val="-2"/>
                        </w:rPr>
                        <w:t>Questions</w:t>
                      </w:r>
                      <w:r>
                        <w:rPr>
                          <w:spacing w:val="2"/>
                        </w:rPr>
                        <w:t xml:space="preserve"> </w:t>
                      </w:r>
                      <w:r>
                        <w:rPr>
                          <w:spacing w:val="-2"/>
                        </w:rPr>
                        <w:t>on</w:t>
                      </w:r>
                      <w:r>
                        <w:rPr>
                          <w:spacing w:val="1"/>
                        </w:rPr>
                        <w:t xml:space="preserve"> </w:t>
                      </w:r>
                      <w:r>
                        <w:rPr>
                          <w:spacing w:val="-2"/>
                        </w:rPr>
                        <w:t>Gift</w:t>
                      </w:r>
                      <w:r>
                        <w:rPr>
                          <w:spacing w:val="1"/>
                        </w:rPr>
                        <w:t xml:space="preserve"> </w:t>
                      </w:r>
                      <w:r>
                        <w:rPr>
                          <w:spacing w:val="-2"/>
                        </w:rPr>
                        <w:t>Taxes</w:t>
                      </w:r>
                      <w:r>
                        <w:rPr>
                          <w:spacing w:val="2"/>
                        </w:rPr>
                        <w:t xml:space="preserve"> </w:t>
                      </w:r>
                      <w:r>
                        <w:rPr>
                          <w:spacing w:val="-4"/>
                        </w:rPr>
                        <w:t>[</w:t>
                      </w:r>
                      <w:hyperlink w:anchor="_bookmark190" w:history="1">
                        <w:r>
                          <w:rPr>
                            <w:color w:val="0000FF"/>
                            <w:spacing w:val="-4"/>
                          </w:rPr>
                          <w:t>71</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txbxContent>
                </v:textbox>
                <w10:wrap type="topAndBottom" anchorx="page"/>
              </v:shape>
            </w:pict>
          </mc:Fallback>
        </mc:AlternateContent>
      </w:r>
      <w:r>
        <w:t>French</w:t>
      </w:r>
      <w:r>
        <w:rPr>
          <w:spacing w:val="5"/>
        </w:rPr>
        <w:t xml:space="preserve"> </w:t>
      </w:r>
      <w:r>
        <w:t>Public</w:t>
      </w:r>
      <w:r>
        <w:rPr>
          <w:spacing w:val="6"/>
        </w:rPr>
        <w:t xml:space="preserve"> </w:t>
      </w:r>
      <w:r>
        <w:t>Finances</w:t>
      </w:r>
      <w:r>
        <w:rPr>
          <w:spacing w:val="5"/>
        </w:rPr>
        <w:t xml:space="preserve"> </w:t>
      </w:r>
      <w:r>
        <w:t>Directorate</w:t>
      </w:r>
      <w:r>
        <w:rPr>
          <w:spacing w:val="6"/>
        </w:rPr>
        <w:t xml:space="preserve"> </w:t>
      </w:r>
      <w:r>
        <w:t>General</w:t>
      </w:r>
      <w:r>
        <w:rPr>
          <w:spacing w:val="6"/>
        </w:rPr>
        <w:t xml:space="preserve"> </w:t>
      </w:r>
      <w:r>
        <w:t>(2015)</w:t>
      </w:r>
      <w:r>
        <w:rPr>
          <w:spacing w:val="5"/>
        </w:rPr>
        <w:t xml:space="preserve"> </w:t>
      </w:r>
      <w:r>
        <w:rPr>
          <w:spacing w:val="-2"/>
        </w:rPr>
        <w:t>[</w:t>
      </w:r>
      <w:hyperlink w:anchor="_bookmark234" w:history="1">
        <w:r>
          <w:rPr>
            <w:color w:val="0000FF"/>
            <w:spacing w:val="-2"/>
          </w:rPr>
          <w:t>115</w:t>
        </w:r>
      </w:hyperlink>
      <w:r>
        <w:rPr>
          <w:spacing w:val="-2"/>
        </w:rPr>
        <w:t>]</w:t>
      </w:r>
      <w:r>
        <w:tab/>
      </w:r>
      <w:r>
        <w:rPr>
          <w:spacing w:val="-5"/>
        </w:rPr>
        <w:t>Government</w:t>
      </w:r>
      <w:r>
        <w:rPr>
          <w:spacing w:val="3"/>
        </w:rPr>
        <w:t xml:space="preserve"> </w:t>
      </w:r>
      <w:r>
        <w:rPr>
          <w:spacing w:val="-2"/>
        </w:rPr>
        <w:t>research</w:t>
      </w:r>
    </w:p>
    <w:p w14:paraId="2E3D3E96" w14:textId="77777777" w:rsidR="006B67DB" w:rsidRDefault="006B67DB" w:rsidP="006B67DB">
      <w:pPr>
        <w:pStyle w:val="BodyText"/>
        <w:tabs>
          <w:tab w:val="left" w:pos="7844"/>
        </w:tabs>
        <w:spacing w:before="69" w:after="60"/>
        <w:ind w:left="376"/>
      </w:pPr>
      <w:r>
        <w:t>Gift, Estate, and Generation-Skipping</w:t>
      </w:r>
      <w:r>
        <w:rPr>
          <w:spacing w:val="1"/>
        </w:rPr>
        <w:t xml:space="preserve"> </w:t>
      </w:r>
      <w:r>
        <w:t xml:space="preserve">Transfer Tax Calculations </w:t>
      </w:r>
      <w:r>
        <w:rPr>
          <w:spacing w:val="-2"/>
        </w:rPr>
        <w:t>[</w:t>
      </w:r>
      <w:hyperlink w:anchor="_bookmark248" w:history="1">
        <w:r>
          <w:rPr>
            <w:color w:val="0000FF"/>
            <w:spacing w:val="-2"/>
          </w:rPr>
          <w:t>129</w:t>
        </w:r>
      </w:hyperlink>
      <w:r>
        <w:rPr>
          <w:spacing w:val="-2"/>
        </w:rPr>
        <w:t>]</w:t>
      </w:r>
      <w:r>
        <w:tab/>
        <w:t>Corporate</w:t>
      </w:r>
      <w:r>
        <w:rPr>
          <w:spacing w:val="-6"/>
        </w:rPr>
        <w:t xml:space="preserve"> </w:t>
      </w:r>
      <w:r>
        <w:rPr>
          <w:spacing w:val="-2"/>
        </w:rPr>
        <w:t>research</w:t>
      </w:r>
    </w:p>
    <w:p w14:paraId="7E96DC6D" w14:textId="77777777" w:rsidR="006B67DB" w:rsidRDefault="006B67DB" w:rsidP="006B67DB">
      <w:pPr>
        <w:pStyle w:val="BodyText"/>
        <w:ind w:left="256"/>
      </w:pPr>
      <w:r>
        <w:rPr>
          <w:noProof/>
        </w:rPr>
        <mc:AlternateContent>
          <mc:Choice Requires="wps">
            <w:drawing>
              <wp:inline distT="0" distB="0" distL="0" distR="0" wp14:anchorId="51D54133" wp14:editId="7D331B37">
                <wp:extent cx="6862445" cy="253365"/>
                <wp:effectExtent l="0" t="0" r="0" b="0"/>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85FC222" w14:textId="77777777" w:rsidR="006B67DB" w:rsidRDefault="006B67DB" w:rsidP="006B67DB">
                            <w:pPr>
                              <w:pStyle w:val="BodyText"/>
                              <w:tabs>
                                <w:tab w:val="left" w:pos="7587"/>
                              </w:tabs>
                              <w:spacing w:before="69"/>
                              <w:ind w:left="119"/>
                            </w:pPr>
                            <w:r>
                              <w:t>Guerrero</w:t>
                            </w:r>
                            <w:r>
                              <w:rPr>
                                <w:spacing w:val="1"/>
                              </w:rPr>
                              <w:t xml:space="preserve"> </w:t>
                            </w:r>
                            <w:r>
                              <w:t>(2021)</w:t>
                            </w:r>
                            <w:r>
                              <w:rPr>
                                <w:spacing w:val="4"/>
                              </w:rPr>
                              <w:t xml:space="preserve"> </w:t>
                            </w:r>
                            <w:r>
                              <w:rPr>
                                <w:spacing w:val="-4"/>
                              </w:rPr>
                              <w:t>[</w:t>
                            </w:r>
                            <w:hyperlink w:anchor="_bookmark185" w:history="1">
                              <w:r>
                                <w:rPr>
                                  <w:color w:val="0000FF"/>
                                  <w:spacing w:val="-4"/>
                                </w:rPr>
                                <w:t>66</w:t>
                              </w:r>
                            </w:hyperlink>
                            <w:r>
                              <w:rPr>
                                <w:spacing w:val="-4"/>
                              </w:rPr>
                              <w:t>]</w:t>
                            </w:r>
                            <w:r>
                              <w:tab/>
                              <w:t>Corporate</w:t>
                            </w:r>
                            <w:r>
                              <w:rPr>
                                <w:spacing w:val="-8"/>
                              </w:rPr>
                              <w:t xml:space="preserve"> </w:t>
                            </w:r>
                            <w:r>
                              <w:rPr>
                                <w:spacing w:val="-2"/>
                              </w:rPr>
                              <w:t>research</w:t>
                            </w:r>
                          </w:p>
                        </w:txbxContent>
                      </wps:txbx>
                      <wps:bodyPr wrap="square" lIns="0" tIns="0" rIns="0" bIns="0" rtlCol="0">
                        <a:noAutofit/>
                      </wps:bodyPr>
                    </wps:wsp>
                  </a:graphicData>
                </a:graphic>
              </wp:inline>
            </w:drawing>
          </mc:Choice>
          <mc:Fallback>
            <w:pict>
              <v:shape w14:anchorId="51D54133" id="Textbox 193" o:spid="_x0000_s1050"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xH/wfLUBAABXAwAADgAAAAAAAAAAAAAAAAAuAgAAZHJzL2Uyb0RvYy54&#10;bWxQSwECLQAUAAYACAAAACEAQsrZl9oAAAAFAQAADwAAAAAAAAAAAAAAAAAPBAAAZHJzL2Rvd25y&#10;ZXYueG1sUEsFBgAAAAAEAAQA8wAAABYFAAAAAA==&#10;" fillcolor="#f7f7f7" stroked="f">
                <v:textbox inset="0,0,0,0">
                  <w:txbxContent>
                    <w:p w14:paraId="185FC222" w14:textId="77777777" w:rsidR="006B67DB" w:rsidRDefault="006B67DB" w:rsidP="006B67DB">
                      <w:pPr>
                        <w:pStyle w:val="BodyText"/>
                        <w:tabs>
                          <w:tab w:val="left" w:pos="7587"/>
                        </w:tabs>
                        <w:spacing w:before="69"/>
                        <w:ind w:left="119"/>
                      </w:pPr>
                      <w:r>
                        <w:t>Guerrero</w:t>
                      </w:r>
                      <w:r>
                        <w:rPr>
                          <w:spacing w:val="1"/>
                        </w:rPr>
                        <w:t xml:space="preserve"> </w:t>
                      </w:r>
                      <w:r>
                        <w:t>(2021)</w:t>
                      </w:r>
                      <w:r>
                        <w:rPr>
                          <w:spacing w:val="4"/>
                        </w:rPr>
                        <w:t xml:space="preserve"> </w:t>
                      </w:r>
                      <w:r>
                        <w:rPr>
                          <w:spacing w:val="-4"/>
                        </w:rPr>
                        <w:t>[</w:t>
                      </w:r>
                      <w:hyperlink w:anchor="_bookmark185" w:history="1">
                        <w:r>
                          <w:rPr>
                            <w:color w:val="0000FF"/>
                            <w:spacing w:val="-4"/>
                          </w:rPr>
                          <w:t>66</w:t>
                        </w:r>
                      </w:hyperlink>
                      <w:r>
                        <w:rPr>
                          <w:spacing w:val="-4"/>
                        </w:rPr>
                        <w:t>]</w:t>
                      </w:r>
                      <w:r>
                        <w:tab/>
                        <w:t>Corporate</w:t>
                      </w:r>
                      <w:r>
                        <w:rPr>
                          <w:spacing w:val="-8"/>
                        </w:rPr>
                        <w:t xml:space="preserve"> </w:t>
                      </w:r>
                      <w:r>
                        <w:rPr>
                          <w:spacing w:val="-2"/>
                        </w:rPr>
                        <w:t>research</w:t>
                      </w:r>
                    </w:p>
                  </w:txbxContent>
                </v:textbox>
                <w10:anchorlock/>
              </v:shape>
            </w:pict>
          </mc:Fallback>
        </mc:AlternateContent>
      </w:r>
    </w:p>
    <w:p w14:paraId="7C933CED" w14:textId="77777777" w:rsidR="006B67DB" w:rsidRDefault="006B67DB" w:rsidP="006B67DB">
      <w:pPr>
        <w:pStyle w:val="BodyText"/>
        <w:tabs>
          <w:tab w:val="left" w:pos="7844"/>
        </w:tabs>
        <w:spacing w:before="47"/>
        <w:ind w:left="376"/>
      </w:pPr>
      <w:r>
        <w:t>HM</w:t>
      </w:r>
      <w:r>
        <w:rPr>
          <w:spacing w:val="-6"/>
        </w:rPr>
        <w:t xml:space="preserve"> </w:t>
      </w:r>
      <w:r>
        <w:t>Revenue</w:t>
      </w:r>
      <w:r>
        <w:rPr>
          <w:spacing w:val="-6"/>
        </w:rPr>
        <w:t xml:space="preserve"> </w:t>
      </w:r>
      <w:r>
        <w:t>and</w:t>
      </w:r>
      <w:r>
        <w:rPr>
          <w:spacing w:val="-5"/>
        </w:rPr>
        <w:t xml:space="preserve"> </w:t>
      </w:r>
      <w:r>
        <w:t>Customs</w:t>
      </w:r>
      <w:r>
        <w:rPr>
          <w:spacing w:val="-6"/>
        </w:rPr>
        <w:t xml:space="preserve"> </w:t>
      </w:r>
      <w:r>
        <w:t>(2016)</w:t>
      </w:r>
      <w:r>
        <w:rPr>
          <w:spacing w:val="-6"/>
        </w:rPr>
        <w:t xml:space="preserve"> </w:t>
      </w:r>
      <w:r>
        <w:rPr>
          <w:spacing w:val="-4"/>
        </w:rPr>
        <w:t>[</w:t>
      </w:r>
      <w:hyperlink w:anchor="_bookmark186" w:history="1">
        <w:r>
          <w:rPr>
            <w:color w:val="0000FF"/>
            <w:spacing w:val="-4"/>
          </w:rPr>
          <w:t>67</w:t>
        </w:r>
      </w:hyperlink>
      <w:r>
        <w:rPr>
          <w:spacing w:val="-4"/>
        </w:rPr>
        <w:t>]</w:t>
      </w:r>
      <w:r>
        <w:tab/>
      </w:r>
      <w:r>
        <w:rPr>
          <w:spacing w:val="-4"/>
        </w:rPr>
        <w:t>Government</w:t>
      </w:r>
      <w:r>
        <w:rPr>
          <w:spacing w:val="-1"/>
        </w:rPr>
        <w:t xml:space="preserve"> </w:t>
      </w:r>
      <w:r>
        <w:rPr>
          <w:spacing w:val="-4"/>
        </w:rPr>
        <w:t>legislative</w:t>
      </w:r>
      <w:r>
        <w:t xml:space="preserve"> </w:t>
      </w:r>
      <w:r>
        <w:rPr>
          <w:spacing w:val="-4"/>
        </w:rPr>
        <w:t>info</w:t>
      </w:r>
    </w:p>
    <w:p w14:paraId="37954FB4" w14:textId="77777777" w:rsidR="006B67DB" w:rsidRDefault="006B67DB" w:rsidP="006B67DB">
      <w:pPr>
        <w:pStyle w:val="BodyText"/>
        <w:spacing w:before="1"/>
        <w:rPr>
          <w:sz w:val="10"/>
        </w:rPr>
      </w:pPr>
      <w:r>
        <w:rPr>
          <w:noProof/>
        </w:rPr>
        <mc:AlternateContent>
          <mc:Choice Requires="wps">
            <w:drawing>
              <wp:anchor distT="0" distB="0" distL="0" distR="0" simplePos="0" relativeHeight="251678720" behindDoc="1" locked="0" layoutInCell="1" allowOverlap="1" wp14:anchorId="2CA7F715" wp14:editId="42BE9BE6">
                <wp:simplePos x="0" y="0"/>
                <wp:positionH relativeFrom="page">
                  <wp:posOffset>1598206</wp:posOffset>
                </wp:positionH>
                <wp:positionV relativeFrom="paragraph">
                  <wp:posOffset>101584</wp:posOffset>
                </wp:positionV>
                <wp:extent cx="6862445" cy="253365"/>
                <wp:effectExtent l="0" t="0" r="0" b="0"/>
                <wp:wrapTopAndBottom/>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CA75351" w14:textId="77777777" w:rsidR="006B67DB" w:rsidRDefault="006B67DB" w:rsidP="006B67DB">
                            <w:pPr>
                              <w:pStyle w:val="BodyText"/>
                              <w:tabs>
                                <w:tab w:val="left" w:pos="7587"/>
                              </w:tabs>
                              <w:spacing w:before="69"/>
                              <w:ind w:left="119"/>
                            </w:pPr>
                            <w:r>
                              <w:t>Historical</w:t>
                            </w:r>
                            <w:r>
                              <w:rPr>
                                <w:spacing w:val="13"/>
                              </w:rPr>
                              <w:t xml:space="preserve"> </w:t>
                            </w:r>
                            <w:r>
                              <w:t>Look</w:t>
                            </w:r>
                            <w:r>
                              <w:rPr>
                                <w:spacing w:val="13"/>
                              </w:rPr>
                              <w:t xml:space="preserve"> </w:t>
                            </w:r>
                            <w:r>
                              <w:t>at</w:t>
                            </w:r>
                            <w:r>
                              <w:rPr>
                                <w:spacing w:val="13"/>
                              </w:rPr>
                              <w:t xml:space="preserve"> </w:t>
                            </w:r>
                            <w:r>
                              <w:t>Estate</w:t>
                            </w:r>
                            <w:r>
                              <w:rPr>
                                <w:spacing w:val="13"/>
                              </w:rPr>
                              <w:t xml:space="preserve"> </w:t>
                            </w:r>
                            <w:r>
                              <w:t>and</w:t>
                            </w:r>
                            <w:r>
                              <w:rPr>
                                <w:spacing w:val="13"/>
                              </w:rPr>
                              <w:t xml:space="preserve"> </w:t>
                            </w:r>
                            <w:r>
                              <w:t>Gift</w:t>
                            </w:r>
                            <w:r>
                              <w:rPr>
                                <w:spacing w:val="13"/>
                              </w:rPr>
                              <w:t xml:space="preserve"> </w:t>
                            </w:r>
                            <w:r>
                              <w:t>Tax</w:t>
                            </w:r>
                            <w:r>
                              <w:rPr>
                                <w:spacing w:val="13"/>
                              </w:rPr>
                              <w:t xml:space="preserve"> </w:t>
                            </w:r>
                            <w:r>
                              <w:t>Rates</w:t>
                            </w:r>
                            <w:r>
                              <w:rPr>
                                <w:spacing w:val="13"/>
                              </w:rPr>
                              <w:t xml:space="preserve"> </w:t>
                            </w:r>
                            <w:r>
                              <w:rPr>
                                <w:spacing w:val="-4"/>
                              </w:rPr>
                              <w:t>[</w:t>
                            </w:r>
                            <w:hyperlink w:anchor="_bookmark213" w:history="1">
                              <w:r>
                                <w:rPr>
                                  <w:color w:val="0000FF"/>
                                  <w:spacing w:val="-4"/>
                                </w:rPr>
                                <w:t>94</w:t>
                              </w:r>
                            </w:hyperlink>
                            <w:r>
                              <w:rPr>
                                <w:spacing w:val="-4"/>
                              </w:rPr>
                              <w:t>]</w:t>
                            </w:r>
                            <w:r>
                              <w:tab/>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2CA7F715" id="Textbox 194" o:spid="_x0000_s1051" type="#_x0000_t202" style="position:absolute;margin-left:125.85pt;margin-top:8pt;width:540.35pt;height:19.9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1wNtA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" fillcolor="#f7f7f7" stroked="f">
                <v:textbox inset="0,0,0,0">
                  <w:txbxContent>
                    <w:p w14:paraId="2CA75351" w14:textId="77777777" w:rsidR="006B67DB" w:rsidRDefault="006B67DB" w:rsidP="006B67DB">
                      <w:pPr>
                        <w:pStyle w:val="BodyText"/>
                        <w:tabs>
                          <w:tab w:val="left" w:pos="7587"/>
                        </w:tabs>
                        <w:spacing w:before="69"/>
                        <w:ind w:left="119"/>
                      </w:pPr>
                      <w:r>
                        <w:t>Historical</w:t>
                      </w:r>
                      <w:r>
                        <w:rPr>
                          <w:spacing w:val="13"/>
                        </w:rPr>
                        <w:t xml:space="preserve"> </w:t>
                      </w:r>
                      <w:r>
                        <w:t>Look</w:t>
                      </w:r>
                      <w:r>
                        <w:rPr>
                          <w:spacing w:val="13"/>
                        </w:rPr>
                        <w:t xml:space="preserve"> </w:t>
                      </w:r>
                      <w:r>
                        <w:t>at</w:t>
                      </w:r>
                      <w:r>
                        <w:rPr>
                          <w:spacing w:val="13"/>
                        </w:rPr>
                        <w:t xml:space="preserve"> </w:t>
                      </w:r>
                      <w:r>
                        <w:t>Estate</w:t>
                      </w:r>
                      <w:r>
                        <w:rPr>
                          <w:spacing w:val="13"/>
                        </w:rPr>
                        <w:t xml:space="preserve"> </w:t>
                      </w:r>
                      <w:r>
                        <w:t>and</w:t>
                      </w:r>
                      <w:r>
                        <w:rPr>
                          <w:spacing w:val="13"/>
                        </w:rPr>
                        <w:t xml:space="preserve"> </w:t>
                      </w:r>
                      <w:r>
                        <w:t>Gift</w:t>
                      </w:r>
                      <w:r>
                        <w:rPr>
                          <w:spacing w:val="13"/>
                        </w:rPr>
                        <w:t xml:space="preserve"> </w:t>
                      </w:r>
                      <w:r>
                        <w:t>Tax</w:t>
                      </w:r>
                      <w:r>
                        <w:rPr>
                          <w:spacing w:val="13"/>
                        </w:rPr>
                        <w:t xml:space="preserve"> </w:t>
                      </w:r>
                      <w:r>
                        <w:t>Rates</w:t>
                      </w:r>
                      <w:r>
                        <w:rPr>
                          <w:spacing w:val="13"/>
                        </w:rPr>
                        <w:t xml:space="preserve"> </w:t>
                      </w:r>
                      <w:r>
                        <w:rPr>
                          <w:spacing w:val="-4"/>
                        </w:rPr>
                        <w:t>[</w:t>
                      </w:r>
                      <w:hyperlink w:anchor="_bookmark213" w:history="1">
                        <w:r>
                          <w:rPr>
                            <w:color w:val="0000FF"/>
                            <w:spacing w:val="-4"/>
                          </w:rPr>
                          <w:t>94</w:t>
                        </w:r>
                      </w:hyperlink>
                      <w:r>
                        <w:rPr>
                          <w:spacing w:val="-4"/>
                        </w:rPr>
                        <w:t>]</w:t>
                      </w:r>
                      <w:r>
                        <w:tab/>
                        <w:t>Corporate</w:t>
                      </w:r>
                      <w:r>
                        <w:rPr>
                          <w:spacing w:val="-6"/>
                        </w:rPr>
                        <w:t xml:space="preserve"> </w:t>
                      </w:r>
                      <w:r>
                        <w:rPr>
                          <w:spacing w:val="-2"/>
                        </w:rPr>
                        <w:t>research</w:t>
                      </w:r>
                    </w:p>
                  </w:txbxContent>
                </v:textbox>
                <w10:wrap type="topAndBottom" anchorx="page"/>
              </v:shape>
            </w:pict>
          </mc:Fallback>
        </mc:AlternateContent>
      </w:r>
    </w:p>
    <w:p w14:paraId="761F6CC0" w14:textId="77777777" w:rsidR="006B67DB" w:rsidRDefault="006B67DB" w:rsidP="006B67DB">
      <w:pPr>
        <w:pStyle w:val="BodyText"/>
        <w:tabs>
          <w:tab w:val="left" w:pos="7844"/>
        </w:tabs>
        <w:spacing w:before="69" w:after="60"/>
        <w:ind w:left="376"/>
      </w:pPr>
      <w:r>
        <w:t>Inheritance</w:t>
      </w:r>
      <w:r>
        <w:rPr>
          <w:spacing w:val="-1"/>
        </w:rPr>
        <w:t xml:space="preserve"> </w:t>
      </w:r>
      <w:r>
        <w:t>Tax and Inheritance Law in</w:t>
      </w:r>
      <w:r>
        <w:rPr>
          <w:spacing w:val="-1"/>
        </w:rPr>
        <w:t xml:space="preserve"> </w:t>
      </w:r>
      <w:r>
        <w:t xml:space="preserve">Chile </w:t>
      </w:r>
      <w:r>
        <w:rPr>
          <w:spacing w:val="-4"/>
        </w:rPr>
        <w:t>[</w:t>
      </w:r>
      <w:hyperlink w:anchor="_bookmark183" w:history="1">
        <w:r>
          <w:rPr>
            <w:color w:val="0000FF"/>
            <w:spacing w:val="-4"/>
          </w:rPr>
          <w:t>64</w:t>
        </w:r>
      </w:hyperlink>
      <w:r>
        <w:rPr>
          <w:spacing w:val="-4"/>
        </w:rPr>
        <w:t>]</w:t>
      </w:r>
      <w:r>
        <w:tab/>
        <w:t>Corporate</w:t>
      </w:r>
      <w:r>
        <w:rPr>
          <w:spacing w:val="-6"/>
        </w:rPr>
        <w:t xml:space="preserve"> </w:t>
      </w:r>
      <w:r>
        <w:rPr>
          <w:spacing w:val="-2"/>
        </w:rPr>
        <w:t>research</w:t>
      </w:r>
    </w:p>
    <w:p w14:paraId="2E9C0314" w14:textId="77777777" w:rsidR="006B67DB" w:rsidRDefault="006B67DB" w:rsidP="006B67DB">
      <w:pPr>
        <w:pStyle w:val="BodyText"/>
        <w:ind w:left="256"/>
      </w:pPr>
      <w:r>
        <w:rPr>
          <w:noProof/>
        </w:rPr>
        <mc:AlternateContent>
          <mc:Choice Requires="wps">
            <w:drawing>
              <wp:inline distT="0" distB="0" distL="0" distR="0" wp14:anchorId="256F9408" wp14:editId="448EC9B4">
                <wp:extent cx="6862445" cy="253365"/>
                <wp:effectExtent l="0" t="0" r="0" b="0"/>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A341069" w14:textId="77777777" w:rsidR="006B67DB" w:rsidRDefault="006B67DB" w:rsidP="006B67DB">
                            <w:pPr>
                              <w:pStyle w:val="BodyText"/>
                              <w:tabs>
                                <w:tab w:val="left" w:pos="7587"/>
                              </w:tabs>
                              <w:spacing w:before="69"/>
                              <w:ind w:left="119"/>
                            </w:pPr>
                            <w:r>
                              <w:t>Inheritance</w:t>
                            </w:r>
                            <w:r>
                              <w:rPr>
                                <w:spacing w:val="2"/>
                              </w:rPr>
                              <w:t xml:space="preserve"> </w:t>
                            </w:r>
                            <w:r>
                              <w:t>Tax</w:t>
                            </w:r>
                            <w:r>
                              <w:rPr>
                                <w:spacing w:val="3"/>
                              </w:rPr>
                              <w:t xml:space="preserve"> </w:t>
                            </w:r>
                            <w:r>
                              <w:t>and</w:t>
                            </w:r>
                            <w:r>
                              <w:rPr>
                                <w:spacing w:val="3"/>
                              </w:rPr>
                              <w:t xml:space="preserve"> </w:t>
                            </w:r>
                            <w:r>
                              <w:t>Inheritance</w:t>
                            </w:r>
                            <w:r>
                              <w:rPr>
                                <w:spacing w:val="3"/>
                              </w:rPr>
                              <w:t xml:space="preserve"> </w:t>
                            </w:r>
                            <w:r>
                              <w:t>Law</w:t>
                            </w:r>
                            <w:r>
                              <w:rPr>
                                <w:spacing w:val="3"/>
                              </w:rPr>
                              <w:t xml:space="preserve"> </w:t>
                            </w:r>
                            <w:r>
                              <w:t>in</w:t>
                            </w:r>
                            <w:r>
                              <w:rPr>
                                <w:spacing w:val="2"/>
                              </w:rPr>
                              <w:t xml:space="preserve"> </w:t>
                            </w:r>
                            <w:r>
                              <w:t>Sri</w:t>
                            </w:r>
                            <w:r>
                              <w:rPr>
                                <w:spacing w:val="3"/>
                              </w:rPr>
                              <w:t xml:space="preserve"> </w:t>
                            </w:r>
                            <w:r>
                              <w:t>Lanka</w:t>
                            </w:r>
                            <w:r>
                              <w:rPr>
                                <w:spacing w:val="3"/>
                              </w:rPr>
                              <w:t xml:space="preserve"> </w:t>
                            </w:r>
                            <w:r>
                              <w:rPr>
                                <w:spacing w:val="-4"/>
                              </w:rPr>
                              <w:t>[</w:t>
                            </w:r>
                            <w:hyperlink w:anchor="_bookmark184" w:history="1">
                              <w:r>
                                <w:rPr>
                                  <w:color w:val="0000FF"/>
                                  <w:spacing w:val="-4"/>
                                </w:rPr>
                                <w:t>65</w:t>
                              </w:r>
                            </w:hyperlink>
                            <w:r>
                              <w:rPr>
                                <w:spacing w:val="-4"/>
                              </w:rPr>
                              <w:t>]</w:t>
                            </w:r>
                            <w:r>
                              <w:tab/>
                              <w:t>Corporate</w:t>
                            </w:r>
                            <w:r>
                              <w:rPr>
                                <w:spacing w:val="-8"/>
                              </w:rPr>
                              <w:t xml:space="preserve"> </w:t>
                            </w:r>
                            <w:r>
                              <w:rPr>
                                <w:spacing w:val="-2"/>
                              </w:rPr>
                              <w:t>research</w:t>
                            </w:r>
                          </w:p>
                        </w:txbxContent>
                      </wps:txbx>
                      <wps:bodyPr wrap="square" lIns="0" tIns="0" rIns="0" bIns="0" rtlCol="0">
                        <a:noAutofit/>
                      </wps:bodyPr>
                    </wps:wsp>
                  </a:graphicData>
                </a:graphic>
              </wp:inline>
            </w:drawing>
          </mc:Choice>
          <mc:Fallback>
            <w:pict>
              <v:shape w14:anchorId="256F9408" id="Textbox 195" o:spid="_x0000_s1052"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Ss+pn7UBAABXAwAADgAAAAAAAAAAAAAAAAAuAgAAZHJzL2Uyb0RvYy54&#10;bWxQSwECLQAUAAYACAAAACEAQsrZl9oAAAAFAQAADwAAAAAAAAAAAAAAAAAPBAAAZHJzL2Rvd25y&#10;ZXYueG1sUEsFBgAAAAAEAAQA8wAAABYFAAAAAA==&#10;" fillcolor="#f7f7f7" stroked="f">
                <v:textbox inset="0,0,0,0">
                  <w:txbxContent>
                    <w:p w14:paraId="2A341069" w14:textId="77777777" w:rsidR="006B67DB" w:rsidRDefault="006B67DB" w:rsidP="006B67DB">
                      <w:pPr>
                        <w:pStyle w:val="BodyText"/>
                        <w:tabs>
                          <w:tab w:val="left" w:pos="7587"/>
                        </w:tabs>
                        <w:spacing w:before="69"/>
                        <w:ind w:left="119"/>
                      </w:pPr>
                      <w:r>
                        <w:t>Inheritance</w:t>
                      </w:r>
                      <w:r>
                        <w:rPr>
                          <w:spacing w:val="2"/>
                        </w:rPr>
                        <w:t xml:space="preserve"> </w:t>
                      </w:r>
                      <w:r>
                        <w:t>Tax</w:t>
                      </w:r>
                      <w:r>
                        <w:rPr>
                          <w:spacing w:val="3"/>
                        </w:rPr>
                        <w:t xml:space="preserve"> </w:t>
                      </w:r>
                      <w:r>
                        <w:t>and</w:t>
                      </w:r>
                      <w:r>
                        <w:rPr>
                          <w:spacing w:val="3"/>
                        </w:rPr>
                        <w:t xml:space="preserve"> </w:t>
                      </w:r>
                      <w:r>
                        <w:t>Inheritance</w:t>
                      </w:r>
                      <w:r>
                        <w:rPr>
                          <w:spacing w:val="3"/>
                        </w:rPr>
                        <w:t xml:space="preserve"> </w:t>
                      </w:r>
                      <w:r>
                        <w:t>Law</w:t>
                      </w:r>
                      <w:r>
                        <w:rPr>
                          <w:spacing w:val="3"/>
                        </w:rPr>
                        <w:t xml:space="preserve"> </w:t>
                      </w:r>
                      <w:r>
                        <w:t>in</w:t>
                      </w:r>
                      <w:r>
                        <w:rPr>
                          <w:spacing w:val="2"/>
                        </w:rPr>
                        <w:t xml:space="preserve"> </w:t>
                      </w:r>
                      <w:r>
                        <w:t>Sri</w:t>
                      </w:r>
                      <w:r>
                        <w:rPr>
                          <w:spacing w:val="3"/>
                        </w:rPr>
                        <w:t xml:space="preserve"> </w:t>
                      </w:r>
                      <w:r>
                        <w:t>Lanka</w:t>
                      </w:r>
                      <w:r>
                        <w:rPr>
                          <w:spacing w:val="3"/>
                        </w:rPr>
                        <w:t xml:space="preserve"> </w:t>
                      </w:r>
                      <w:r>
                        <w:rPr>
                          <w:spacing w:val="-4"/>
                        </w:rPr>
                        <w:t>[</w:t>
                      </w:r>
                      <w:hyperlink w:anchor="_bookmark184" w:history="1">
                        <w:r>
                          <w:rPr>
                            <w:color w:val="0000FF"/>
                            <w:spacing w:val="-4"/>
                          </w:rPr>
                          <w:t>65</w:t>
                        </w:r>
                      </w:hyperlink>
                      <w:r>
                        <w:rPr>
                          <w:spacing w:val="-4"/>
                        </w:rPr>
                        <w:t>]</w:t>
                      </w:r>
                      <w:r>
                        <w:tab/>
                        <w:t>Corporate</w:t>
                      </w:r>
                      <w:r>
                        <w:rPr>
                          <w:spacing w:val="-8"/>
                        </w:rPr>
                        <w:t xml:space="preserve"> </w:t>
                      </w:r>
                      <w:r>
                        <w:rPr>
                          <w:spacing w:val="-2"/>
                        </w:rPr>
                        <w:t>research</w:t>
                      </w:r>
                    </w:p>
                  </w:txbxContent>
                </v:textbox>
                <w10:anchorlock/>
              </v:shape>
            </w:pict>
          </mc:Fallback>
        </mc:AlternateContent>
      </w:r>
    </w:p>
    <w:p w14:paraId="322EDD86"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79744" behindDoc="1" locked="0" layoutInCell="1" allowOverlap="1" wp14:anchorId="34DCCD37" wp14:editId="15B9941F">
                <wp:simplePos x="0" y="0"/>
                <wp:positionH relativeFrom="page">
                  <wp:posOffset>1598206</wp:posOffset>
                </wp:positionH>
                <wp:positionV relativeFrom="paragraph">
                  <wp:posOffset>239116</wp:posOffset>
                </wp:positionV>
                <wp:extent cx="6862445" cy="253365"/>
                <wp:effectExtent l="0" t="0" r="0" b="0"/>
                <wp:wrapTopAndBottom/>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A6658A6" w14:textId="77777777" w:rsidR="006B67DB" w:rsidRDefault="006B67DB" w:rsidP="006B67DB">
                            <w:pPr>
                              <w:pStyle w:val="BodyText"/>
                              <w:tabs>
                                <w:tab w:val="left" w:pos="7587"/>
                              </w:tabs>
                              <w:spacing w:before="69"/>
                              <w:ind w:left="119"/>
                            </w:pPr>
                            <w:proofErr w:type="spellStart"/>
                            <w:r>
                              <w:t>Jappelli</w:t>
                            </w:r>
                            <w:proofErr w:type="spellEnd"/>
                            <w:r>
                              <w:rPr>
                                <w:spacing w:val="22"/>
                              </w:rPr>
                              <w:t xml:space="preserve"> </w:t>
                            </w:r>
                            <w:r>
                              <w:t>et</w:t>
                            </w:r>
                            <w:r>
                              <w:rPr>
                                <w:spacing w:val="22"/>
                              </w:rPr>
                              <w:t xml:space="preserve"> </w:t>
                            </w:r>
                            <w:r>
                              <w:t>al.</w:t>
                            </w:r>
                            <w:r>
                              <w:rPr>
                                <w:spacing w:val="47"/>
                              </w:rPr>
                              <w:t xml:space="preserve"> </w:t>
                            </w:r>
                            <w:r>
                              <w:t>(2011)</w:t>
                            </w:r>
                            <w:r>
                              <w:rPr>
                                <w:spacing w:val="22"/>
                              </w:rPr>
                              <w:t xml:space="preserve"> </w:t>
                            </w:r>
                            <w:r>
                              <w:rPr>
                                <w:spacing w:val="-4"/>
                              </w:rPr>
                              <w:t>[</w:t>
                            </w:r>
                            <w:hyperlink w:anchor="_bookmark202" w:history="1">
                              <w:r>
                                <w:rPr>
                                  <w:color w:val="0000FF"/>
                                  <w:spacing w:val="-4"/>
                                </w:rPr>
                                <w:t>83</w:t>
                              </w:r>
                            </w:hyperlink>
                            <w:r>
                              <w:rPr>
                                <w:spacing w:val="-4"/>
                              </w:rPr>
                              <w:t>]</w:t>
                            </w:r>
                            <w:r>
                              <w:tab/>
                            </w:r>
                            <w:r>
                              <w:rPr>
                                <w:spacing w:val="-2"/>
                              </w:rPr>
                              <w:t>Cross-national</w:t>
                            </w:r>
                            <w:r>
                              <w:rPr>
                                <w:spacing w:val="-3"/>
                              </w:rPr>
                              <w:t xml:space="preserve"> </w:t>
                            </w:r>
                            <w:r>
                              <w:rPr>
                                <w:spacing w:val="-2"/>
                              </w:rPr>
                              <w:t>academic research</w:t>
                            </w:r>
                          </w:p>
                        </w:txbxContent>
                      </wps:txbx>
                      <wps:bodyPr wrap="square" lIns="0" tIns="0" rIns="0" bIns="0" rtlCol="0">
                        <a:noAutofit/>
                      </wps:bodyPr>
                    </wps:wsp>
                  </a:graphicData>
                </a:graphic>
              </wp:anchor>
            </w:drawing>
          </mc:Choice>
          <mc:Fallback>
            <w:pict>
              <v:shape w14:anchorId="34DCCD37" id="Textbox 196" o:spid="_x0000_s1053" type="#_x0000_t202" style="position:absolute;left:0;text-align:left;margin-left:125.85pt;margin-top:18.85pt;width:540.35pt;height:19.95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XutA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" fillcolor="#f7f7f7" stroked="f">
                <v:textbox inset="0,0,0,0">
                  <w:txbxContent>
                    <w:p w14:paraId="2A6658A6" w14:textId="77777777" w:rsidR="006B67DB" w:rsidRDefault="006B67DB" w:rsidP="006B67DB">
                      <w:pPr>
                        <w:pStyle w:val="BodyText"/>
                        <w:tabs>
                          <w:tab w:val="left" w:pos="7587"/>
                        </w:tabs>
                        <w:spacing w:before="69"/>
                        <w:ind w:left="119"/>
                      </w:pPr>
                      <w:proofErr w:type="spellStart"/>
                      <w:r>
                        <w:t>Jappelli</w:t>
                      </w:r>
                      <w:proofErr w:type="spellEnd"/>
                      <w:r>
                        <w:rPr>
                          <w:spacing w:val="22"/>
                        </w:rPr>
                        <w:t xml:space="preserve"> </w:t>
                      </w:r>
                      <w:r>
                        <w:t>et</w:t>
                      </w:r>
                      <w:r>
                        <w:rPr>
                          <w:spacing w:val="22"/>
                        </w:rPr>
                        <w:t xml:space="preserve"> </w:t>
                      </w:r>
                      <w:r>
                        <w:t>al.</w:t>
                      </w:r>
                      <w:r>
                        <w:rPr>
                          <w:spacing w:val="47"/>
                        </w:rPr>
                        <w:t xml:space="preserve"> </w:t>
                      </w:r>
                      <w:r>
                        <w:t>(2011)</w:t>
                      </w:r>
                      <w:r>
                        <w:rPr>
                          <w:spacing w:val="22"/>
                        </w:rPr>
                        <w:t xml:space="preserve"> </w:t>
                      </w:r>
                      <w:r>
                        <w:rPr>
                          <w:spacing w:val="-4"/>
                        </w:rPr>
                        <w:t>[</w:t>
                      </w:r>
                      <w:hyperlink w:anchor="_bookmark202" w:history="1">
                        <w:r>
                          <w:rPr>
                            <w:color w:val="0000FF"/>
                            <w:spacing w:val="-4"/>
                          </w:rPr>
                          <w:t>83</w:t>
                        </w:r>
                      </w:hyperlink>
                      <w:r>
                        <w:rPr>
                          <w:spacing w:val="-4"/>
                        </w:rPr>
                        <w:t>]</w:t>
                      </w:r>
                      <w:r>
                        <w:tab/>
                      </w:r>
                      <w:r>
                        <w:rPr>
                          <w:spacing w:val="-2"/>
                        </w:rPr>
                        <w:t>Cross-national</w:t>
                      </w:r>
                      <w:r>
                        <w:rPr>
                          <w:spacing w:val="-3"/>
                        </w:rPr>
                        <w:t xml:space="preserve"> </w:t>
                      </w:r>
                      <w:r>
                        <w:rPr>
                          <w:spacing w:val="-2"/>
                        </w:rPr>
                        <w:t>academic research</w:t>
                      </w:r>
                    </w:p>
                  </w:txbxContent>
                </v:textbox>
                <w10:wrap type="topAndBottom" anchorx="page"/>
              </v:shape>
            </w:pict>
          </mc:Fallback>
        </mc:AlternateContent>
      </w:r>
      <w:r>
        <w:t>Jacobson</w:t>
      </w:r>
      <w:r>
        <w:rPr>
          <w:spacing w:val="21"/>
        </w:rPr>
        <w:t xml:space="preserve"> </w:t>
      </w:r>
      <w:r>
        <w:t>et</w:t>
      </w:r>
      <w:r>
        <w:rPr>
          <w:spacing w:val="21"/>
        </w:rPr>
        <w:t xml:space="preserve"> </w:t>
      </w:r>
      <w:r>
        <w:t>al.</w:t>
      </w:r>
      <w:r>
        <w:rPr>
          <w:spacing w:val="45"/>
        </w:rPr>
        <w:t xml:space="preserve"> </w:t>
      </w:r>
      <w:r>
        <w:t>(2007)</w:t>
      </w:r>
      <w:r>
        <w:rPr>
          <w:spacing w:val="21"/>
        </w:rPr>
        <w:t xml:space="preserve"> </w:t>
      </w:r>
      <w:r>
        <w:rPr>
          <w:spacing w:val="-4"/>
        </w:rPr>
        <w:t>[</w:t>
      </w:r>
      <w:hyperlink w:anchor="_bookmark200" w:history="1">
        <w:r>
          <w:rPr>
            <w:color w:val="0000FF"/>
            <w:spacing w:val="-4"/>
          </w:rPr>
          <w:t>81</w:t>
        </w:r>
      </w:hyperlink>
      <w:r>
        <w:rPr>
          <w:spacing w:val="-4"/>
        </w:rPr>
        <w:t>]</w:t>
      </w:r>
      <w:r>
        <w:tab/>
      </w:r>
      <w:r>
        <w:rPr>
          <w:spacing w:val="-5"/>
        </w:rPr>
        <w:t>Government</w:t>
      </w:r>
      <w:r>
        <w:rPr>
          <w:spacing w:val="3"/>
        </w:rPr>
        <w:t xml:space="preserve"> </w:t>
      </w:r>
      <w:r>
        <w:rPr>
          <w:spacing w:val="-2"/>
        </w:rPr>
        <w:t>research</w:t>
      </w:r>
    </w:p>
    <w:p w14:paraId="4AF52D8E" w14:textId="77777777" w:rsidR="006B67DB" w:rsidRDefault="006B67DB" w:rsidP="006B67DB">
      <w:pPr>
        <w:pStyle w:val="BodyText"/>
        <w:tabs>
          <w:tab w:val="left" w:pos="7844"/>
        </w:tabs>
        <w:spacing w:before="168" w:after="60"/>
        <w:ind w:left="376"/>
      </w:pPr>
      <w:r>
        <w:t>Kessler</w:t>
      </w:r>
      <w:r>
        <w:rPr>
          <w:spacing w:val="9"/>
        </w:rPr>
        <w:t xml:space="preserve"> </w:t>
      </w:r>
      <w:r>
        <w:t>&amp;</w:t>
      </w:r>
      <w:r>
        <w:rPr>
          <w:spacing w:val="9"/>
        </w:rPr>
        <w:t xml:space="preserve"> </w:t>
      </w:r>
      <w:proofErr w:type="spellStart"/>
      <w:r>
        <w:t>Pestieau</w:t>
      </w:r>
      <w:proofErr w:type="spellEnd"/>
      <w:r>
        <w:rPr>
          <w:spacing w:val="9"/>
        </w:rPr>
        <w:t xml:space="preserve"> </w:t>
      </w:r>
      <w:r>
        <w:t>(1991)</w:t>
      </w:r>
      <w:r>
        <w:rPr>
          <w:spacing w:val="9"/>
        </w:rPr>
        <w:t xml:space="preserve"> </w:t>
      </w:r>
      <w:r>
        <w:rPr>
          <w:spacing w:val="-4"/>
        </w:rPr>
        <w:t>[</w:t>
      </w:r>
      <w:hyperlink w:anchor="_bookmark204" w:history="1">
        <w:r>
          <w:rPr>
            <w:color w:val="0000FF"/>
            <w:spacing w:val="-4"/>
          </w:rPr>
          <w:t>85</w:t>
        </w:r>
      </w:hyperlink>
      <w:r>
        <w:rPr>
          <w:spacing w:val="-4"/>
        </w:rPr>
        <w:t>]</w:t>
      </w:r>
      <w:r>
        <w:tab/>
      </w:r>
      <w:r>
        <w:rPr>
          <w:spacing w:val="-2"/>
        </w:rPr>
        <w:t>Cross-national</w:t>
      </w:r>
      <w:r>
        <w:rPr>
          <w:spacing w:val="-3"/>
        </w:rPr>
        <w:t xml:space="preserve"> </w:t>
      </w:r>
      <w:r>
        <w:rPr>
          <w:spacing w:val="-2"/>
        </w:rPr>
        <w:t>academic research</w:t>
      </w:r>
    </w:p>
    <w:p w14:paraId="3AE16C30" w14:textId="77777777" w:rsidR="006B67DB" w:rsidRDefault="006B67DB" w:rsidP="006B67DB">
      <w:pPr>
        <w:pStyle w:val="BodyText"/>
        <w:ind w:left="256"/>
      </w:pPr>
      <w:r>
        <w:rPr>
          <w:noProof/>
        </w:rPr>
        <mc:AlternateContent>
          <mc:Choice Requires="wps">
            <w:drawing>
              <wp:inline distT="0" distB="0" distL="0" distR="0" wp14:anchorId="0B741446" wp14:editId="7F3A7EF1">
                <wp:extent cx="6862445" cy="253365"/>
                <wp:effectExtent l="0" t="0" r="0" b="0"/>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3639D3D" w14:textId="77777777" w:rsidR="006B67DB" w:rsidRDefault="006B67DB" w:rsidP="006B67DB">
                            <w:pPr>
                              <w:pStyle w:val="BodyText"/>
                              <w:tabs>
                                <w:tab w:val="left" w:pos="7587"/>
                              </w:tabs>
                              <w:spacing w:before="69"/>
                              <w:ind w:left="119"/>
                            </w:pPr>
                            <w:r>
                              <w:t>Kley</w:t>
                            </w:r>
                            <w:r>
                              <w:rPr>
                                <w:spacing w:val="17"/>
                              </w:rPr>
                              <w:t xml:space="preserve"> </w:t>
                            </w:r>
                            <w:r>
                              <w:t>(2012)</w:t>
                            </w:r>
                            <w:r>
                              <w:rPr>
                                <w:spacing w:val="20"/>
                              </w:rPr>
                              <w:t xml:space="preserve"> </w:t>
                            </w:r>
                            <w:r>
                              <w:rPr>
                                <w:spacing w:val="-4"/>
                              </w:rPr>
                              <w:t>[</w:t>
                            </w:r>
                            <w:hyperlink w:anchor="_bookmark207" w:history="1">
                              <w:r>
                                <w:rPr>
                                  <w:color w:val="0000FF"/>
                                  <w:spacing w:val="-4"/>
                                </w:rPr>
                                <w:t>88</w:t>
                              </w:r>
                            </w:hyperlink>
                            <w:r>
                              <w:rPr>
                                <w:spacing w:val="-4"/>
                              </w:rPr>
                              <w:t>]</w:t>
                            </w:r>
                            <w:r>
                              <w:tab/>
                            </w:r>
                            <w:r>
                              <w:rPr>
                                <w:spacing w:val="-4"/>
                              </w:rPr>
                              <w:t>Academic</w:t>
                            </w:r>
                            <w:r>
                              <w:rPr>
                                <w:spacing w:val="-1"/>
                              </w:rPr>
                              <w:t xml:space="preserve"> </w:t>
                            </w:r>
                            <w:r>
                              <w:rPr>
                                <w:spacing w:val="-2"/>
                              </w:rPr>
                              <w:t>research</w:t>
                            </w:r>
                          </w:p>
                        </w:txbxContent>
                      </wps:txbx>
                      <wps:bodyPr wrap="square" lIns="0" tIns="0" rIns="0" bIns="0" rtlCol="0">
                        <a:noAutofit/>
                      </wps:bodyPr>
                    </wps:wsp>
                  </a:graphicData>
                </a:graphic>
              </wp:inline>
            </w:drawing>
          </mc:Choice>
          <mc:Fallback>
            <w:pict>
              <v:shape w14:anchorId="0B741446" id="Textbox 197" o:spid="_x0000_s1054"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" fillcolor="#f7f7f7" stroked="f">
                <v:textbox inset="0,0,0,0">
                  <w:txbxContent>
                    <w:p w14:paraId="33639D3D" w14:textId="77777777" w:rsidR="006B67DB" w:rsidRDefault="006B67DB" w:rsidP="006B67DB">
                      <w:pPr>
                        <w:pStyle w:val="BodyText"/>
                        <w:tabs>
                          <w:tab w:val="left" w:pos="7587"/>
                        </w:tabs>
                        <w:spacing w:before="69"/>
                        <w:ind w:left="119"/>
                      </w:pPr>
                      <w:r>
                        <w:t>Kley</w:t>
                      </w:r>
                      <w:r>
                        <w:rPr>
                          <w:spacing w:val="17"/>
                        </w:rPr>
                        <w:t xml:space="preserve"> </w:t>
                      </w:r>
                      <w:r>
                        <w:t>(2012)</w:t>
                      </w:r>
                      <w:r>
                        <w:rPr>
                          <w:spacing w:val="20"/>
                        </w:rPr>
                        <w:t xml:space="preserve"> </w:t>
                      </w:r>
                      <w:r>
                        <w:rPr>
                          <w:spacing w:val="-4"/>
                        </w:rPr>
                        <w:t>[</w:t>
                      </w:r>
                      <w:hyperlink w:anchor="_bookmark207" w:history="1">
                        <w:r>
                          <w:rPr>
                            <w:color w:val="0000FF"/>
                            <w:spacing w:val="-4"/>
                          </w:rPr>
                          <w:t>88</w:t>
                        </w:r>
                      </w:hyperlink>
                      <w:r>
                        <w:rPr>
                          <w:spacing w:val="-4"/>
                        </w:rPr>
                        <w:t>]</w:t>
                      </w:r>
                      <w:r>
                        <w:tab/>
                      </w:r>
                      <w:r>
                        <w:rPr>
                          <w:spacing w:val="-4"/>
                        </w:rPr>
                        <w:t>Academic</w:t>
                      </w:r>
                      <w:r>
                        <w:rPr>
                          <w:spacing w:val="-1"/>
                        </w:rPr>
                        <w:t xml:space="preserve"> </w:t>
                      </w:r>
                      <w:r>
                        <w:rPr>
                          <w:spacing w:val="-2"/>
                        </w:rPr>
                        <w:t>research</w:t>
                      </w:r>
                    </w:p>
                  </w:txbxContent>
                </v:textbox>
                <w10:anchorlock/>
              </v:shape>
            </w:pict>
          </mc:Fallback>
        </mc:AlternateContent>
      </w:r>
    </w:p>
    <w:p w14:paraId="750051D7"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80768" behindDoc="1" locked="0" layoutInCell="1" allowOverlap="1" wp14:anchorId="0224E8A1" wp14:editId="5CFD0C61">
                <wp:simplePos x="0" y="0"/>
                <wp:positionH relativeFrom="page">
                  <wp:posOffset>1598206</wp:posOffset>
                </wp:positionH>
                <wp:positionV relativeFrom="paragraph">
                  <wp:posOffset>239103</wp:posOffset>
                </wp:positionV>
                <wp:extent cx="6862445" cy="253365"/>
                <wp:effectExtent l="0" t="0" r="0" b="0"/>
                <wp:wrapTopAndBottom/>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0F940B33" w14:textId="77777777" w:rsidR="006B67DB" w:rsidRDefault="006B67DB" w:rsidP="006B67DB">
                            <w:pPr>
                              <w:pStyle w:val="BodyText"/>
                              <w:tabs>
                                <w:tab w:val="left" w:pos="7587"/>
                              </w:tabs>
                              <w:spacing w:before="69"/>
                              <w:ind w:left="119"/>
                            </w:pPr>
                            <w:r>
                              <w:t>Lin</w:t>
                            </w:r>
                            <w:r>
                              <w:rPr>
                                <w:spacing w:val="19"/>
                              </w:rPr>
                              <w:t xml:space="preserve"> </w:t>
                            </w:r>
                            <w:r>
                              <w:t>et</w:t>
                            </w:r>
                            <w:r>
                              <w:rPr>
                                <w:spacing w:val="19"/>
                              </w:rPr>
                              <w:t xml:space="preserve"> </w:t>
                            </w:r>
                            <w:r>
                              <w:t>al.</w:t>
                            </w:r>
                            <w:r>
                              <w:rPr>
                                <w:spacing w:val="42"/>
                              </w:rPr>
                              <w:t xml:space="preserve"> </w:t>
                            </w:r>
                            <w:r>
                              <w:t>(2018)</w:t>
                            </w:r>
                            <w:r>
                              <w:rPr>
                                <w:spacing w:val="20"/>
                              </w:rPr>
                              <w:t xml:space="preserve"> </w:t>
                            </w:r>
                            <w:r>
                              <w:rPr>
                                <w:spacing w:val="-4"/>
                              </w:rPr>
                              <w:t>[</w:t>
                            </w:r>
                            <w:hyperlink w:anchor="_bookmark210" w:history="1">
                              <w:r>
                                <w:rPr>
                                  <w:color w:val="0000FF"/>
                                  <w:spacing w:val="-4"/>
                                </w:rPr>
                                <w:t>91</w:t>
                              </w:r>
                            </w:hyperlink>
                            <w:r>
                              <w:rPr>
                                <w:spacing w:val="-4"/>
                              </w:rPr>
                              <w:t>]</w:t>
                            </w:r>
                            <w:r>
                              <w:tab/>
                            </w:r>
                            <w:r>
                              <w:rPr>
                                <w:spacing w:val="-5"/>
                              </w:rPr>
                              <w:t>Academic</w:t>
                            </w:r>
                            <w:r>
                              <w:rPr>
                                <w:spacing w:val="7"/>
                              </w:rPr>
                              <w:t xml:space="preserve"> </w:t>
                            </w:r>
                            <w:r>
                              <w:rPr>
                                <w:spacing w:val="-2"/>
                              </w:rPr>
                              <w:t>research</w:t>
                            </w:r>
                          </w:p>
                        </w:txbxContent>
                      </wps:txbx>
                      <wps:bodyPr wrap="square" lIns="0" tIns="0" rIns="0" bIns="0" rtlCol="0">
                        <a:noAutofit/>
                      </wps:bodyPr>
                    </wps:wsp>
                  </a:graphicData>
                </a:graphic>
              </wp:anchor>
            </w:drawing>
          </mc:Choice>
          <mc:Fallback>
            <w:pict>
              <v:shape w14:anchorId="0224E8A1" id="Textbox 198" o:spid="_x0000_s1055" type="#_x0000_t202" style="position:absolute;left:0;text-align:left;margin-left:125.85pt;margin-top:18.85pt;width:540.35pt;height:19.95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" fillcolor="#f7f7f7" stroked="f">
                <v:textbox inset="0,0,0,0">
                  <w:txbxContent>
                    <w:p w14:paraId="0F940B33" w14:textId="77777777" w:rsidR="006B67DB" w:rsidRDefault="006B67DB" w:rsidP="006B67DB">
                      <w:pPr>
                        <w:pStyle w:val="BodyText"/>
                        <w:tabs>
                          <w:tab w:val="left" w:pos="7587"/>
                        </w:tabs>
                        <w:spacing w:before="69"/>
                        <w:ind w:left="119"/>
                      </w:pPr>
                      <w:r>
                        <w:t>Lin</w:t>
                      </w:r>
                      <w:r>
                        <w:rPr>
                          <w:spacing w:val="19"/>
                        </w:rPr>
                        <w:t xml:space="preserve"> </w:t>
                      </w:r>
                      <w:r>
                        <w:t>et</w:t>
                      </w:r>
                      <w:r>
                        <w:rPr>
                          <w:spacing w:val="19"/>
                        </w:rPr>
                        <w:t xml:space="preserve"> </w:t>
                      </w:r>
                      <w:r>
                        <w:t>al.</w:t>
                      </w:r>
                      <w:r>
                        <w:rPr>
                          <w:spacing w:val="42"/>
                        </w:rPr>
                        <w:t xml:space="preserve"> </w:t>
                      </w:r>
                      <w:r>
                        <w:t>(2018)</w:t>
                      </w:r>
                      <w:r>
                        <w:rPr>
                          <w:spacing w:val="20"/>
                        </w:rPr>
                        <w:t xml:space="preserve"> </w:t>
                      </w:r>
                      <w:r>
                        <w:rPr>
                          <w:spacing w:val="-4"/>
                        </w:rPr>
                        <w:t>[</w:t>
                      </w:r>
                      <w:hyperlink w:anchor="_bookmark210" w:history="1">
                        <w:r>
                          <w:rPr>
                            <w:color w:val="0000FF"/>
                            <w:spacing w:val="-4"/>
                          </w:rPr>
                          <w:t>91</w:t>
                        </w:r>
                      </w:hyperlink>
                      <w:r>
                        <w:rPr>
                          <w:spacing w:val="-4"/>
                        </w:rPr>
                        <w:t>]</w:t>
                      </w:r>
                      <w:r>
                        <w:tab/>
                      </w:r>
                      <w:r>
                        <w:rPr>
                          <w:spacing w:val="-5"/>
                        </w:rPr>
                        <w:t>Academic</w:t>
                      </w:r>
                      <w:r>
                        <w:rPr>
                          <w:spacing w:val="7"/>
                        </w:rPr>
                        <w:t xml:space="preserve"> </w:t>
                      </w:r>
                      <w:r>
                        <w:rPr>
                          <w:spacing w:val="-2"/>
                        </w:rPr>
                        <w:t>research</w:t>
                      </w:r>
                    </w:p>
                  </w:txbxContent>
                </v:textbox>
                <w10:wrap type="topAndBottom" anchorx="page"/>
              </v:shape>
            </w:pict>
          </mc:Fallback>
        </mc:AlternateContent>
      </w:r>
      <w:r>
        <w:t>Law</w:t>
      </w:r>
      <w:r>
        <w:rPr>
          <w:spacing w:val="5"/>
        </w:rPr>
        <w:t xml:space="preserve"> </w:t>
      </w:r>
      <w:r>
        <w:t>and</w:t>
      </w:r>
      <w:r>
        <w:rPr>
          <w:spacing w:val="6"/>
        </w:rPr>
        <w:t xml:space="preserve"> </w:t>
      </w:r>
      <w:r>
        <w:t>regulations</w:t>
      </w:r>
      <w:r>
        <w:rPr>
          <w:spacing w:val="6"/>
        </w:rPr>
        <w:t xml:space="preserve"> </w:t>
      </w:r>
      <w:r>
        <w:t>relating</w:t>
      </w:r>
      <w:r>
        <w:rPr>
          <w:spacing w:val="6"/>
        </w:rPr>
        <w:t xml:space="preserve"> </w:t>
      </w:r>
      <w:r>
        <w:t>to</w:t>
      </w:r>
      <w:r>
        <w:rPr>
          <w:spacing w:val="6"/>
        </w:rPr>
        <w:t xml:space="preserve"> </w:t>
      </w:r>
      <w:r>
        <w:t>the</w:t>
      </w:r>
      <w:r>
        <w:rPr>
          <w:spacing w:val="5"/>
        </w:rPr>
        <w:t xml:space="preserve"> </w:t>
      </w:r>
      <w:r>
        <w:t>estate</w:t>
      </w:r>
      <w:r>
        <w:rPr>
          <w:spacing w:val="6"/>
        </w:rPr>
        <w:t xml:space="preserve"> </w:t>
      </w:r>
      <w:r>
        <w:t>tax</w:t>
      </w:r>
      <w:r>
        <w:rPr>
          <w:spacing w:val="6"/>
        </w:rPr>
        <w:t xml:space="preserve"> </w:t>
      </w:r>
      <w:r>
        <w:t>(1917)</w:t>
      </w:r>
      <w:r>
        <w:rPr>
          <w:spacing w:val="6"/>
        </w:rPr>
        <w:t xml:space="preserve"> </w:t>
      </w:r>
      <w:r>
        <w:rPr>
          <w:spacing w:val="-2"/>
        </w:rPr>
        <w:t>[</w:t>
      </w:r>
      <w:hyperlink w:anchor="_bookmark263" w:history="1">
        <w:r>
          <w:rPr>
            <w:color w:val="0000FF"/>
            <w:spacing w:val="-2"/>
          </w:rPr>
          <w:t>144</w:t>
        </w:r>
      </w:hyperlink>
      <w:r>
        <w:rPr>
          <w:spacing w:val="-2"/>
        </w:rPr>
        <w:t>]</w:t>
      </w:r>
      <w:r>
        <w:tab/>
      </w:r>
      <w:r>
        <w:rPr>
          <w:spacing w:val="-5"/>
        </w:rPr>
        <w:t>Government</w:t>
      </w:r>
      <w:r>
        <w:rPr>
          <w:spacing w:val="3"/>
        </w:rPr>
        <w:t xml:space="preserve"> </w:t>
      </w:r>
      <w:r>
        <w:rPr>
          <w:spacing w:val="-2"/>
        </w:rPr>
        <w:t>legislation</w:t>
      </w:r>
    </w:p>
    <w:p w14:paraId="28508E3B" w14:textId="77777777" w:rsidR="006B67DB" w:rsidRDefault="006B67DB" w:rsidP="006B67DB">
      <w:pPr>
        <w:pStyle w:val="BodyText"/>
        <w:tabs>
          <w:tab w:val="left" w:pos="7844"/>
        </w:tabs>
        <w:spacing w:before="69"/>
        <w:ind w:left="376"/>
      </w:pPr>
      <w:proofErr w:type="spellStart"/>
      <w:r>
        <w:rPr>
          <w:spacing w:val="-2"/>
        </w:rPr>
        <w:t>Luzkow</w:t>
      </w:r>
      <w:proofErr w:type="spellEnd"/>
      <w:r>
        <w:rPr>
          <w:spacing w:val="-1"/>
        </w:rPr>
        <w:t xml:space="preserve"> </w:t>
      </w:r>
      <w:r>
        <w:rPr>
          <w:spacing w:val="-2"/>
        </w:rPr>
        <w:t>(2018)</w:t>
      </w:r>
      <w:r>
        <w:t xml:space="preserve"> </w:t>
      </w:r>
      <w:r>
        <w:rPr>
          <w:spacing w:val="-4"/>
        </w:rPr>
        <w:t>[</w:t>
      </w:r>
      <w:hyperlink w:anchor="_bookmark214" w:history="1">
        <w:r>
          <w:rPr>
            <w:color w:val="0000FF"/>
            <w:spacing w:val="-4"/>
          </w:rPr>
          <w:t>95</w:t>
        </w:r>
      </w:hyperlink>
      <w:r>
        <w:rPr>
          <w:spacing w:val="-4"/>
        </w:rPr>
        <w:t>]</w:t>
      </w:r>
      <w:r>
        <w:tab/>
      </w:r>
      <w:r>
        <w:rPr>
          <w:spacing w:val="-5"/>
        </w:rPr>
        <w:t>Academic</w:t>
      </w:r>
      <w:r>
        <w:rPr>
          <w:spacing w:val="7"/>
        </w:rPr>
        <w:t xml:space="preserve"> </w:t>
      </w:r>
      <w:r>
        <w:rPr>
          <w:spacing w:val="-2"/>
        </w:rPr>
        <w:t>research</w:t>
      </w:r>
    </w:p>
    <w:p w14:paraId="356D4148" w14:textId="77777777" w:rsidR="006B67DB" w:rsidRDefault="006B67DB" w:rsidP="006B67DB">
      <w:pPr>
        <w:pStyle w:val="BodyText"/>
        <w:rPr>
          <w:sz w:val="10"/>
        </w:rPr>
      </w:pPr>
      <w:r>
        <w:rPr>
          <w:noProof/>
        </w:rPr>
        <mc:AlternateContent>
          <mc:Choice Requires="wps">
            <w:drawing>
              <wp:anchor distT="0" distB="0" distL="0" distR="0" simplePos="0" relativeHeight="251681792" behindDoc="1" locked="0" layoutInCell="1" allowOverlap="1" wp14:anchorId="72D0BF4D" wp14:editId="4D47EA8D">
                <wp:simplePos x="0" y="0"/>
                <wp:positionH relativeFrom="page">
                  <wp:posOffset>1598206</wp:posOffset>
                </wp:positionH>
                <wp:positionV relativeFrom="paragraph">
                  <wp:posOffset>101216</wp:posOffset>
                </wp:positionV>
                <wp:extent cx="6862445" cy="253365"/>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D7E556E" w14:textId="77777777" w:rsidR="006B67DB" w:rsidRDefault="006B67DB" w:rsidP="006B67DB">
                            <w:pPr>
                              <w:pStyle w:val="BodyText"/>
                              <w:tabs>
                                <w:tab w:val="left" w:pos="7587"/>
                              </w:tabs>
                              <w:spacing w:before="69"/>
                              <w:ind w:left="119"/>
                            </w:pPr>
                            <w:r>
                              <w:t>OECD</w:t>
                            </w:r>
                            <w:r>
                              <w:rPr>
                                <w:spacing w:val="26"/>
                              </w:rPr>
                              <w:t xml:space="preserve"> </w:t>
                            </w:r>
                            <w:r>
                              <w:t>(2021)</w:t>
                            </w:r>
                            <w:r>
                              <w:rPr>
                                <w:spacing w:val="27"/>
                              </w:rPr>
                              <w:t xml:space="preserve"> </w:t>
                            </w:r>
                            <w:r>
                              <w:rPr>
                                <w:spacing w:val="-4"/>
                              </w:rPr>
                              <w:t>[</w:t>
                            </w:r>
                            <w:hyperlink w:anchor="_bookmark219" w:history="1">
                              <w:r>
                                <w:rPr>
                                  <w:color w:val="0000FF"/>
                                  <w:spacing w:val="-4"/>
                                </w:rPr>
                                <w:t>100</w:t>
                              </w:r>
                            </w:hyperlink>
                            <w:r>
                              <w:rPr>
                                <w:spacing w:val="-4"/>
                              </w:rPr>
                              <w:t>]</w:t>
                            </w:r>
                            <w:r>
                              <w:tab/>
                            </w:r>
                            <w:r>
                              <w:rPr>
                                <w:spacing w:val="-4"/>
                              </w:rPr>
                              <w:t>Cross-national</w:t>
                            </w:r>
                            <w:r>
                              <w:rPr>
                                <w:spacing w:val="6"/>
                              </w:rPr>
                              <w:t xml:space="preserve"> </w:t>
                            </w:r>
                            <w:r>
                              <w:rPr>
                                <w:spacing w:val="-4"/>
                              </w:rPr>
                              <w:t>government</w:t>
                            </w:r>
                            <w:r>
                              <w:rPr>
                                <w:spacing w:val="6"/>
                              </w:rPr>
                              <w:t xml:space="preserve"> </w:t>
                            </w:r>
                            <w:r>
                              <w:rPr>
                                <w:spacing w:val="-4"/>
                              </w:rPr>
                              <w:t>research</w:t>
                            </w:r>
                          </w:p>
                        </w:txbxContent>
                      </wps:txbx>
                      <wps:bodyPr wrap="square" lIns="0" tIns="0" rIns="0" bIns="0" rtlCol="0">
                        <a:noAutofit/>
                      </wps:bodyPr>
                    </wps:wsp>
                  </a:graphicData>
                </a:graphic>
              </wp:anchor>
            </w:drawing>
          </mc:Choice>
          <mc:Fallback>
            <w:pict>
              <v:shape w14:anchorId="72D0BF4D" id="Textbox 199" o:spid="_x0000_s1056" type="#_x0000_t202" style="position:absolute;margin-left:125.85pt;margin-top:7.95pt;width:540.35pt;height:19.95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" fillcolor="#f7f7f7" stroked="f">
                <v:textbox inset="0,0,0,0">
                  <w:txbxContent>
                    <w:p w14:paraId="3D7E556E" w14:textId="77777777" w:rsidR="006B67DB" w:rsidRDefault="006B67DB" w:rsidP="006B67DB">
                      <w:pPr>
                        <w:pStyle w:val="BodyText"/>
                        <w:tabs>
                          <w:tab w:val="left" w:pos="7587"/>
                        </w:tabs>
                        <w:spacing w:before="69"/>
                        <w:ind w:left="119"/>
                      </w:pPr>
                      <w:r>
                        <w:t>OECD</w:t>
                      </w:r>
                      <w:r>
                        <w:rPr>
                          <w:spacing w:val="26"/>
                        </w:rPr>
                        <w:t xml:space="preserve"> </w:t>
                      </w:r>
                      <w:r>
                        <w:t>(2021)</w:t>
                      </w:r>
                      <w:r>
                        <w:rPr>
                          <w:spacing w:val="27"/>
                        </w:rPr>
                        <w:t xml:space="preserve"> </w:t>
                      </w:r>
                      <w:r>
                        <w:rPr>
                          <w:spacing w:val="-4"/>
                        </w:rPr>
                        <w:t>[</w:t>
                      </w:r>
                      <w:hyperlink w:anchor="_bookmark219" w:history="1">
                        <w:r>
                          <w:rPr>
                            <w:color w:val="0000FF"/>
                            <w:spacing w:val="-4"/>
                          </w:rPr>
                          <w:t>100</w:t>
                        </w:r>
                      </w:hyperlink>
                      <w:r>
                        <w:rPr>
                          <w:spacing w:val="-4"/>
                        </w:rPr>
                        <w:t>]</w:t>
                      </w:r>
                      <w:r>
                        <w:tab/>
                      </w:r>
                      <w:r>
                        <w:rPr>
                          <w:spacing w:val="-4"/>
                        </w:rPr>
                        <w:t>Cross-national</w:t>
                      </w:r>
                      <w:r>
                        <w:rPr>
                          <w:spacing w:val="6"/>
                        </w:rPr>
                        <w:t xml:space="preserve"> </w:t>
                      </w:r>
                      <w:r>
                        <w:rPr>
                          <w:spacing w:val="-4"/>
                        </w:rPr>
                        <w:t>government</w:t>
                      </w:r>
                      <w:r>
                        <w:rPr>
                          <w:spacing w:val="6"/>
                        </w:rPr>
                        <w:t xml:space="preserve"> </w:t>
                      </w:r>
                      <w:r>
                        <w:rPr>
                          <w:spacing w:val="-4"/>
                        </w:rPr>
                        <w:t>research</w:t>
                      </w:r>
                    </w:p>
                  </w:txbxContent>
                </v:textbox>
                <w10:wrap type="topAndBottom" anchorx="page"/>
              </v:shape>
            </w:pict>
          </mc:Fallback>
        </mc:AlternateContent>
      </w:r>
    </w:p>
    <w:p w14:paraId="3B6E2473" w14:textId="77777777" w:rsidR="006B67DB" w:rsidRDefault="006B67DB" w:rsidP="006B67DB">
      <w:pPr>
        <w:pStyle w:val="BodyText"/>
        <w:tabs>
          <w:tab w:val="left" w:pos="7844"/>
        </w:tabs>
        <w:spacing w:before="69" w:after="60"/>
        <w:ind w:left="376"/>
      </w:pPr>
      <w:r>
        <w:t>OECD</w:t>
      </w:r>
      <w:r>
        <w:rPr>
          <w:spacing w:val="9"/>
        </w:rPr>
        <w:t xml:space="preserve"> </w:t>
      </w:r>
      <w:r>
        <w:t>Revenue</w:t>
      </w:r>
      <w:r>
        <w:rPr>
          <w:spacing w:val="9"/>
        </w:rPr>
        <w:t xml:space="preserve"> </w:t>
      </w:r>
      <w:r>
        <w:t>Statistics</w:t>
      </w:r>
      <w:r>
        <w:rPr>
          <w:spacing w:val="9"/>
        </w:rPr>
        <w:t xml:space="preserve"> </w:t>
      </w:r>
      <w:r>
        <w:t>Database</w:t>
      </w:r>
      <w:r>
        <w:rPr>
          <w:spacing w:val="10"/>
        </w:rPr>
        <w:t xml:space="preserve"> </w:t>
      </w:r>
      <w:r>
        <w:rPr>
          <w:spacing w:val="-2"/>
        </w:rPr>
        <w:t>[</w:t>
      </w:r>
      <w:hyperlink w:anchor="_bookmark221" w:history="1">
        <w:r>
          <w:rPr>
            <w:color w:val="0000FF"/>
            <w:spacing w:val="-2"/>
          </w:rPr>
          <w:t>102</w:t>
        </w:r>
      </w:hyperlink>
      <w:r>
        <w:rPr>
          <w:spacing w:val="-2"/>
        </w:rPr>
        <w:t>]</w:t>
      </w:r>
      <w:r>
        <w:tab/>
      </w:r>
      <w:r>
        <w:rPr>
          <w:spacing w:val="-2"/>
        </w:rPr>
        <w:t>Cross-national</w:t>
      </w:r>
      <w:r>
        <w:rPr>
          <w:spacing w:val="-4"/>
        </w:rPr>
        <w:t xml:space="preserve"> </w:t>
      </w:r>
      <w:r>
        <w:rPr>
          <w:spacing w:val="-2"/>
        </w:rPr>
        <w:t>oﬀicial</w:t>
      </w:r>
      <w:r>
        <w:rPr>
          <w:spacing w:val="-3"/>
        </w:rPr>
        <w:t xml:space="preserve"> </w:t>
      </w:r>
      <w:r>
        <w:rPr>
          <w:spacing w:val="-2"/>
        </w:rPr>
        <w:t>statistics</w:t>
      </w:r>
    </w:p>
    <w:p w14:paraId="0B791996" w14:textId="77777777" w:rsidR="006B67DB" w:rsidRDefault="006B67DB" w:rsidP="006B67DB">
      <w:pPr>
        <w:pStyle w:val="BodyText"/>
        <w:ind w:left="256"/>
      </w:pPr>
      <w:r>
        <w:rPr>
          <w:noProof/>
        </w:rPr>
        <mc:AlternateContent>
          <mc:Choice Requires="wps">
            <w:drawing>
              <wp:inline distT="0" distB="0" distL="0" distR="0" wp14:anchorId="5AFE0D8B" wp14:editId="5F5A8408">
                <wp:extent cx="6862445" cy="253365"/>
                <wp:effectExtent l="0" t="0" r="0" b="0"/>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2A035C1" w14:textId="77777777" w:rsidR="006B67DB" w:rsidRDefault="006B67DB" w:rsidP="006B67DB">
                            <w:pPr>
                              <w:pStyle w:val="BodyText"/>
                              <w:tabs>
                                <w:tab w:val="left" w:pos="7587"/>
                              </w:tabs>
                              <w:spacing w:before="69"/>
                              <w:ind w:left="119"/>
                            </w:pPr>
                            <w:r>
                              <w:t>Omnibus</w:t>
                            </w:r>
                            <w:r>
                              <w:rPr>
                                <w:spacing w:val="2"/>
                              </w:rPr>
                              <w:t xml:space="preserve"> </w:t>
                            </w:r>
                            <w:r>
                              <w:t>Budget</w:t>
                            </w:r>
                            <w:r>
                              <w:rPr>
                                <w:spacing w:val="5"/>
                              </w:rPr>
                              <w:t xml:space="preserve"> </w:t>
                            </w:r>
                            <w:r>
                              <w:t>Reconciliation</w:t>
                            </w:r>
                            <w:r>
                              <w:rPr>
                                <w:spacing w:val="5"/>
                              </w:rPr>
                              <w:t xml:space="preserve"> </w:t>
                            </w:r>
                            <w:r>
                              <w:t>Act</w:t>
                            </w:r>
                            <w:r>
                              <w:rPr>
                                <w:spacing w:val="4"/>
                              </w:rPr>
                              <w:t xml:space="preserve"> </w:t>
                            </w:r>
                            <w:r>
                              <w:t>of</w:t>
                            </w:r>
                            <w:r>
                              <w:rPr>
                                <w:spacing w:val="5"/>
                              </w:rPr>
                              <w:t xml:space="preserve"> </w:t>
                            </w:r>
                            <w:r>
                              <w:t>1987</w:t>
                            </w:r>
                            <w:r>
                              <w:rPr>
                                <w:spacing w:val="5"/>
                              </w:rPr>
                              <w:t xml:space="preserve"> </w:t>
                            </w:r>
                            <w:r>
                              <w:t>(United</w:t>
                            </w:r>
                            <w:r>
                              <w:rPr>
                                <w:spacing w:val="4"/>
                              </w:rPr>
                              <w:t xml:space="preserve"> </w:t>
                            </w:r>
                            <w:r>
                              <w:t>States)</w:t>
                            </w:r>
                            <w:r>
                              <w:rPr>
                                <w:spacing w:val="5"/>
                              </w:rPr>
                              <w:t xml:space="preserve"> </w:t>
                            </w:r>
                            <w:r>
                              <w:rPr>
                                <w:spacing w:val="-2"/>
                              </w:rPr>
                              <w:t>[</w:t>
                            </w:r>
                            <w:hyperlink w:anchor="_bookmark225" w:history="1">
                              <w:r>
                                <w:rPr>
                                  <w:color w:val="0000FF"/>
                                  <w:spacing w:val="-2"/>
                                </w:rPr>
                                <w:t>106</w:t>
                              </w:r>
                            </w:hyperlink>
                            <w:r>
                              <w:rPr>
                                <w:spacing w:val="-2"/>
                              </w:rPr>
                              <w:t>]</w:t>
                            </w:r>
                            <w:r>
                              <w:tab/>
                            </w:r>
                            <w:r>
                              <w:rPr>
                                <w:spacing w:val="-5"/>
                              </w:rPr>
                              <w:t>Government</w:t>
                            </w:r>
                            <w:r>
                              <w:rPr>
                                <w:spacing w:val="1"/>
                              </w:rPr>
                              <w:t xml:space="preserve"> </w:t>
                            </w:r>
                            <w:r>
                              <w:rPr>
                                <w:spacing w:val="-2"/>
                              </w:rPr>
                              <w:t>legislation</w:t>
                            </w:r>
                          </w:p>
                        </w:txbxContent>
                      </wps:txbx>
                      <wps:bodyPr wrap="square" lIns="0" tIns="0" rIns="0" bIns="0" rtlCol="0">
                        <a:noAutofit/>
                      </wps:bodyPr>
                    </wps:wsp>
                  </a:graphicData>
                </a:graphic>
              </wp:inline>
            </w:drawing>
          </mc:Choice>
          <mc:Fallback>
            <w:pict>
              <v:shape w14:anchorId="5AFE0D8B" id="Textbox 200" o:spid="_x0000_s1057"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" fillcolor="#f7f7f7" stroked="f">
                <v:textbox inset="0,0,0,0">
                  <w:txbxContent>
                    <w:p w14:paraId="32A035C1" w14:textId="77777777" w:rsidR="006B67DB" w:rsidRDefault="006B67DB" w:rsidP="006B67DB">
                      <w:pPr>
                        <w:pStyle w:val="BodyText"/>
                        <w:tabs>
                          <w:tab w:val="left" w:pos="7587"/>
                        </w:tabs>
                        <w:spacing w:before="69"/>
                        <w:ind w:left="119"/>
                      </w:pPr>
                      <w:r>
                        <w:t>Omnibus</w:t>
                      </w:r>
                      <w:r>
                        <w:rPr>
                          <w:spacing w:val="2"/>
                        </w:rPr>
                        <w:t xml:space="preserve"> </w:t>
                      </w:r>
                      <w:r>
                        <w:t>Budget</w:t>
                      </w:r>
                      <w:r>
                        <w:rPr>
                          <w:spacing w:val="5"/>
                        </w:rPr>
                        <w:t xml:space="preserve"> </w:t>
                      </w:r>
                      <w:r>
                        <w:t>Reconciliation</w:t>
                      </w:r>
                      <w:r>
                        <w:rPr>
                          <w:spacing w:val="5"/>
                        </w:rPr>
                        <w:t xml:space="preserve"> </w:t>
                      </w:r>
                      <w:r>
                        <w:t>Act</w:t>
                      </w:r>
                      <w:r>
                        <w:rPr>
                          <w:spacing w:val="4"/>
                        </w:rPr>
                        <w:t xml:space="preserve"> </w:t>
                      </w:r>
                      <w:r>
                        <w:t>of</w:t>
                      </w:r>
                      <w:r>
                        <w:rPr>
                          <w:spacing w:val="5"/>
                        </w:rPr>
                        <w:t xml:space="preserve"> </w:t>
                      </w:r>
                      <w:r>
                        <w:t>1987</w:t>
                      </w:r>
                      <w:r>
                        <w:rPr>
                          <w:spacing w:val="5"/>
                        </w:rPr>
                        <w:t xml:space="preserve"> </w:t>
                      </w:r>
                      <w:r>
                        <w:t>(United</w:t>
                      </w:r>
                      <w:r>
                        <w:rPr>
                          <w:spacing w:val="4"/>
                        </w:rPr>
                        <w:t xml:space="preserve"> </w:t>
                      </w:r>
                      <w:r>
                        <w:t>States)</w:t>
                      </w:r>
                      <w:r>
                        <w:rPr>
                          <w:spacing w:val="5"/>
                        </w:rPr>
                        <w:t xml:space="preserve"> </w:t>
                      </w:r>
                      <w:r>
                        <w:rPr>
                          <w:spacing w:val="-2"/>
                        </w:rPr>
                        <w:t>[</w:t>
                      </w:r>
                      <w:hyperlink w:anchor="_bookmark225" w:history="1">
                        <w:r>
                          <w:rPr>
                            <w:color w:val="0000FF"/>
                            <w:spacing w:val="-2"/>
                          </w:rPr>
                          <w:t>106</w:t>
                        </w:r>
                      </w:hyperlink>
                      <w:r>
                        <w:rPr>
                          <w:spacing w:val="-2"/>
                        </w:rPr>
                        <w:t>]</w:t>
                      </w:r>
                      <w:r>
                        <w:tab/>
                      </w:r>
                      <w:r>
                        <w:rPr>
                          <w:spacing w:val="-5"/>
                        </w:rPr>
                        <w:t>Government</w:t>
                      </w:r>
                      <w:r>
                        <w:rPr>
                          <w:spacing w:val="1"/>
                        </w:rPr>
                        <w:t xml:space="preserve"> </w:t>
                      </w:r>
                      <w:r>
                        <w:rPr>
                          <w:spacing w:val="-2"/>
                        </w:rPr>
                        <w:t>legislation</w:t>
                      </w:r>
                    </w:p>
                  </w:txbxContent>
                </v:textbox>
                <w10:anchorlock/>
              </v:shape>
            </w:pict>
          </mc:Fallback>
        </mc:AlternateContent>
      </w:r>
    </w:p>
    <w:p w14:paraId="3FD73FBF" w14:textId="77777777" w:rsidR="006B67DB" w:rsidRDefault="006B67DB" w:rsidP="006B67DB">
      <w:pPr>
        <w:sectPr w:rsidR="006B67DB" w:rsidSect="006B67DB">
          <w:pgSz w:w="15840" w:h="12240" w:orient="landscape"/>
          <w:pgMar w:top="1380" w:right="2260" w:bottom="280" w:left="2260" w:header="720" w:footer="720" w:gutter="0"/>
          <w:cols w:space="720"/>
        </w:sectPr>
      </w:pPr>
    </w:p>
    <w:p w14:paraId="3FB55B54" w14:textId="77777777" w:rsidR="006B67DB" w:rsidRDefault="006B67DB" w:rsidP="006B67DB">
      <w:pPr>
        <w:pStyle w:val="BodyText"/>
        <w:tabs>
          <w:tab w:val="left" w:pos="7844"/>
        </w:tabs>
        <w:spacing w:before="106"/>
        <w:ind w:left="376"/>
      </w:pPr>
      <w:r>
        <w:rPr>
          <w:noProof/>
        </w:rPr>
        <w:lastRenderedPageBreak/>
        <mc:AlternateContent>
          <mc:Choice Requires="wps">
            <w:drawing>
              <wp:anchor distT="0" distB="0" distL="0" distR="0" simplePos="0" relativeHeight="251682816" behindDoc="1" locked="0" layoutInCell="1" allowOverlap="1" wp14:anchorId="2E880E62" wp14:editId="349C9986">
                <wp:simplePos x="0" y="0"/>
                <wp:positionH relativeFrom="page">
                  <wp:posOffset>1598206</wp:posOffset>
                </wp:positionH>
                <wp:positionV relativeFrom="paragraph">
                  <wp:posOffset>276568</wp:posOffset>
                </wp:positionV>
                <wp:extent cx="6862445" cy="253365"/>
                <wp:effectExtent l="0" t="0" r="0" b="0"/>
                <wp:wrapTopAndBottom/>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473AE9F4" w14:textId="77777777" w:rsidR="006B67DB" w:rsidRDefault="006B67DB" w:rsidP="006B67DB">
                            <w:pPr>
                              <w:pStyle w:val="BodyText"/>
                              <w:tabs>
                                <w:tab w:val="left" w:pos="7587"/>
                              </w:tabs>
                              <w:spacing w:before="69"/>
                              <w:ind w:left="119"/>
                            </w:pPr>
                            <w:r>
                              <w:t>Piketty</w:t>
                            </w:r>
                            <w:r>
                              <w:rPr>
                                <w:spacing w:val="25"/>
                              </w:rPr>
                              <w:t xml:space="preserve"> </w:t>
                            </w:r>
                            <w:r>
                              <w:t>(2020)</w:t>
                            </w:r>
                            <w:r>
                              <w:rPr>
                                <w:spacing w:val="25"/>
                              </w:rPr>
                              <w:t xml:space="preserve"> </w:t>
                            </w:r>
                            <w:r>
                              <w:rPr>
                                <w:spacing w:val="-4"/>
                              </w:rPr>
                              <w:t>[</w:t>
                            </w:r>
                            <w:hyperlink w:anchor="_bookmark227" w:history="1">
                              <w:r>
                                <w:rPr>
                                  <w:color w:val="0000FF"/>
                                  <w:spacing w:val="-4"/>
                                </w:rPr>
                                <w:t>108</w:t>
                              </w:r>
                            </w:hyperlink>
                            <w:r>
                              <w:rPr>
                                <w:spacing w:val="-4"/>
                              </w:rPr>
                              <w:t>]</w:t>
                            </w:r>
                            <w:r>
                              <w:tab/>
                            </w:r>
                            <w:r>
                              <w:rPr>
                                <w:spacing w:val="-2"/>
                              </w:rPr>
                              <w:t>Cross-national</w:t>
                            </w:r>
                            <w:r>
                              <w:rPr>
                                <w:spacing w:val="-3"/>
                              </w:rPr>
                              <w:t xml:space="preserve"> </w:t>
                            </w:r>
                            <w:r>
                              <w:rPr>
                                <w:spacing w:val="-2"/>
                              </w:rPr>
                              <w:t>academic research</w:t>
                            </w:r>
                          </w:p>
                        </w:txbxContent>
                      </wps:txbx>
                      <wps:bodyPr wrap="square" lIns="0" tIns="0" rIns="0" bIns="0" rtlCol="0">
                        <a:noAutofit/>
                      </wps:bodyPr>
                    </wps:wsp>
                  </a:graphicData>
                </a:graphic>
              </wp:anchor>
            </w:drawing>
          </mc:Choice>
          <mc:Fallback>
            <w:pict>
              <v:shape w14:anchorId="2E880E62" id="Textbox 201" o:spid="_x0000_s1058" type="#_x0000_t202" style="position:absolute;left:0;text-align:left;margin-left:125.85pt;margin-top:21.8pt;width:540.35pt;height:19.95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" fillcolor="#f7f7f7" stroked="f">
                <v:textbox inset="0,0,0,0">
                  <w:txbxContent>
                    <w:p w14:paraId="473AE9F4" w14:textId="77777777" w:rsidR="006B67DB" w:rsidRDefault="006B67DB" w:rsidP="006B67DB">
                      <w:pPr>
                        <w:pStyle w:val="BodyText"/>
                        <w:tabs>
                          <w:tab w:val="left" w:pos="7587"/>
                        </w:tabs>
                        <w:spacing w:before="69"/>
                        <w:ind w:left="119"/>
                      </w:pPr>
                      <w:r>
                        <w:t>Piketty</w:t>
                      </w:r>
                      <w:r>
                        <w:rPr>
                          <w:spacing w:val="25"/>
                        </w:rPr>
                        <w:t xml:space="preserve"> </w:t>
                      </w:r>
                      <w:r>
                        <w:t>(2020)</w:t>
                      </w:r>
                      <w:r>
                        <w:rPr>
                          <w:spacing w:val="25"/>
                        </w:rPr>
                        <w:t xml:space="preserve"> </w:t>
                      </w:r>
                      <w:r>
                        <w:rPr>
                          <w:spacing w:val="-4"/>
                        </w:rPr>
                        <w:t>[</w:t>
                      </w:r>
                      <w:hyperlink w:anchor="_bookmark227" w:history="1">
                        <w:r>
                          <w:rPr>
                            <w:color w:val="0000FF"/>
                            <w:spacing w:val="-4"/>
                          </w:rPr>
                          <w:t>108</w:t>
                        </w:r>
                      </w:hyperlink>
                      <w:r>
                        <w:rPr>
                          <w:spacing w:val="-4"/>
                        </w:rPr>
                        <w:t>]</w:t>
                      </w:r>
                      <w:r>
                        <w:tab/>
                      </w:r>
                      <w:r>
                        <w:rPr>
                          <w:spacing w:val="-2"/>
                        </w:rPr>
                        <w:t>Cross-national</w:t>
                      </w:r>
                      <w:r>
                        <w:rPr>
                          <w:spacing w:val="-3"/>
                        </w:rPr>
                        <w:t xml:space="preserve"> </w:t>
                      </w:r>
                      <w:r>
                        <w:rPr>
                          <w:spacing w:val="-2"/>
                        </w:rPr>
                        <w:t>academic research</w:t>
                      </w:r>
                    </w:p>
                  </w:txbxContent>
                </v:textbox>
                <w10:wrap type="topAndBottom" anchorx="page"/>
              </v:shape>
            </w:pict>
          </mc:Fallback>
        </mc:AlternateContent>
      </w:r>
      <w:r>
        <w:t>Omnibus</w:t>
      </w:r>
      <w:r>
        <w:rPr>
          <w:spacing w:val="4"/>
        </w:rPr>
        <w:t xml:space="preserve"> </w:t>
      </w:r>
      <w:r>
        <w:t>Budget</w:t>
      </w:r>
      <w:r>
        <w:rPr>
          <w:spacing w:val="5"/>
        </w:rPr>
        <w:t xml:space="preserve"> </w:t>
      </w:r>
      <w:r>
        <w:t>Reconciliation</w:t>
      </w:r>
      <w:r>
        <w:rPr>
          <w:spacing w:val="5"/>
        </w:rPr>
        <w:t xml:space="preserve"> </w:t>
      </w:r>
      <w:r>
        <w:t>Act</w:t>
      </w:r>
      <w:r>
        <w:rPr>
          <w:spacing w:val="4"/>
        </w:rPr>
        <w:t xml:space="preserve"> </w:t>
      </w:r>
      <w:r>
        <w:t>of</w:t>
      </w:r>
      <w:r>
        <w:rPr>
          <w:spacing w:val="5"/>
        </w:rPr>
        <w:t xml:space="preserve"> </w:t>
      </w:r>
      <w:r>
        <w:t>1993</w:t>
      </w:r>
      <w:r>
        <w:rPr>
          <w:spacing w:val="5"/>
        </w:rPr>
        <w:t xml:space="preserve"> </w:t>
      </w:r>
      <w:r>
        <w:t>(United</w:t>
      </w:r>
      <w:r>
        <w:rPr>
          <w:spacing w:val="4"/>
        </w:rPr>
        <w:t xml:space="preserve"> </w:t>
      </w:r>
      <w:r>
        <w:t>States)</w:t>
      </w:r>
      <w:r>
        <w:rPr>
          <w:spacing w:val="5"/>
        </w:rPr>
        <w:t xml:space="preserve"> </w:t>
      </w:r>
      <w:r>
        <w:rPr>
          <w:spacing w:val="-2"/>
        </w:rPr>
        <w:t>[</w:t>
      </w:r>
      <w:hyperlink w:anchor="_bookmark226" w:history="1">
        <w:r>
          <w:rPr>
            <w:color w:val="0000FF"/>
            <w:spacing w:val="-2"/>
          </w:rPr>
          <w:t>107</w:t>
        </w:r>
      </w:hyperlink>
      <w:r>
        <w:rPr>
          <w:spacing w:val="-2"/>
        </w:rPr>
        <w:t>]</w:t>
      </w:r>
      <w:r>
        <w:tab/>
      </w:r>
      <w:r>
        <w:rPr>
          <w:spacing w:val="-5"/>
        </w:rPr>
        <w:t>Government</w:t>
      </w:r>
      <w:r>
        <w:rPr>
          <w:spacing w:val="3"/>
        </w:rPr>
        <w:t xml:space="preserve"> </w:t>
      </w:r>
      <w:r>
        <w:rPr>
          <w:spacing w:val="-2"/>
        </w:rPr>
        <w:t>legislation</w:t>
      </w:r>
    </w:p>
    <w:p w14:paraId="2B7D704C" w14:textId="48C36D24" w:rsidR="006B67DB" w:rsidRDefault="006B67DB" w:rsidP="006B67DB">
      <w:pPr>
        <w:pStyle w:val="BodyText"/>
        <w:tabs>
          <w:tab w:val="left" w:pos="7844"/>
        </w:tabs>
        <w:spacing w:before="168" w:after="60"/>
        <w:ind w:left="376"/>
      </w:pPr>
      <w:r>
        <w:t>Plagge</w:t>
      </w:r>
      <w:r>
        <w:rPr>
          <w:spacing w:val="15"/>
        </w:rPr>
        <w:t xml:space="preserve"> </w:t>
      </w:r>
      <w:r>
        <w:t>et</w:t>
      </w:r>
      <w:r>
        <w:rPr>
          <w:spacing w:val="16"/>
        </w:rPr>
        <w:t xml:space="preserve"> </w:t>
      </w:r>
      <w:r>
        <w:t>al.</w:t>
      </w:r>
      <w:r>
        <w:rPr>
          <w:spacing w:val="38"/>
        </w:rPr>
        <w:t xml:space="preserve"> </w:t>
      </w:r>
      <w:r>
        <w:t>(2010)</w:t>
      </w:r>
      <w:r>
        <w:rPr>
          <w:spacing w:val="16"/>
        </w:rPr>
        <w:t xml:space="preserve"> </w:t>
      </w:r>
      <w:r>
        <w:rPr>
          <w:spacing w:val="-4"/>
        </w:rPr>
        <w:t>[</w:t>
      </w:r>
      <w:hyperlink w:anchor="_bookmark230" w:history="1">
        <w:r>
          <w:rPr>
            <w:color w:val="0000FF"/>
            <w:spacing w:val="-4"/>
          </w:rPr>
          <w:t>111</w:t>
        </w:r>
      </w:hyperlink>
      <w:r>
        <w:rPr>
          <w:spacing w:val="-4"/>
        </w:rPr>
        <w:t>]</w:t>
      </w:r>
      <w:r>
        <w:tab/>
      </w:r>
      <w:r>
        <w:rPr>
          <w:spacing w:val="-2"/>
        </w:rPr>
        <w:t>Cross-national</w:t>
      </w:r>
      <w:r>
        <w:rPr>
          <w:spacing w:val="-3"/>
        </w:rPr>
        <w:t xml:space="preserve"> </w:t>
      </w:r>
      <w:r>
        <w:rPr>
          <w:spacing w:val="-2"/>
        </w:rPr>
        <w:t>academic research</w:t>
      </w:r>
      <w:ins w:id="205" w:author="Luca Giangregorio [2]" w:date="2024-07-22T12:22:00Z">
        <w:r w:rsidR="00F9747D">
          <w:rPr>
            <w:spacing w:val="-2"/>
          </w:rPr>
          <w:t>**</w:t>
        </w:r>
      </w:ins>
    </w:p>
    <w:p w14:paraId="0649D1BB" w14:textId="77777777" w:rsidR="006B67DB" w:rsidRDefault="006B67DB" w:rsidP="006B67DB">
      <w:pPr>
        <w:pStyle w:val="BodyText"/>
        <w:ind w:left="256"/>
      </w:pPr>
      <w:r>
        <w:rPr>
          <w:noProof/>
        </w:rPr>
        <mc:AlternateContent>
          <mc:Choice Requires="wps">
            <w:drawing>
              <wp:inline distT="0" distB="0" distL="0" distR="0" wp14:anchorId="76BA6DF0" wp14:editId="69187C3B">
                <wp:extent cx="6862445" cy="253365"/>
                <wp:effectExtent l="0" t="0" r="0" b="0"/>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A2E225D" w14:textId="77777777" w:rsidR="006B67DB" w:rsidRDefault="006B67DB" w:rsidP="006B67DB">
                            <w:pPr>
                              <w:pStyle w:val="BodyText"/>
                              <w:tabs>
                                <w:tab w:val="left" w:pos="7587"/>
                              </w:tabs>
                              <w:spacing w:before="69"/>
                              <w:ind w:left="119"/>
                            </w:pPr>
                            <w:r>
                              <w:t>Profeta</w:t>
                            </w:r>
                            <w:r>
                              <w:rPr>
                                <w:spacing w:val="21"/>
                              </w:rPr>
                              <w:t xml:space="preserve"> </w:t>
                            </w:r>
                            <w:r>
                              <w:t>et</w:t>
                            </w:r>
                            <w:r>
                              <w:rPr>
                                <w:spacing w:val="21"/>
                              </w:rPr>
                              <w:t xml:space="preserve"> </w:t>
                            </w:r>
                            <w:r>
                              <w:t>al.</w:t>
                            </w:r>
                            <w:r>
                              <w:rPr>
                                <w:spacing w:val="45"/>
                              </w:rPr>
                              <w:t xml:space="preserve"> </w:t>
                            </w:r>
                            <w:r>
                              <w:t>(2014)</w:t>
                            </w:r>
                            <w:r>
                              <w:rPr>
                                <w:spacing w:val="21"/>
                              </w:rPr>
                              <w:t xml:space="preserve"> </w:t>
                            </w:r>
                            <w:r>
                              <w:rPr>
                                <w:spacing w:val="-2"/>
                              </w:rPr>
                              <w:t>[</w:t>
                            </w:r>
                            <w:hyperlink w:anchor="_bookmark233" w:history="1">
                              <w:r>
                                <w:rPr>
                                  <w:color w:val="0000FF"/>
                                  <w:spacing w:val="-2"/>
                                </w:rPr>
                                <w:t>114</w:t>
                              </w:r>
                            </w:hyperlink>
                            <w:r>
                              <w:rPr>
                                <w:spacing w:val="-2"/>
                              </w:rPr>
                              <w:t>]</w:t>
                            </w:r>
                            <w:r>
                              <w:tab/>
                            </w:r>
                            <w:r>
                              <w:rPr>
                                <w:spacing w:val="-2"/>
                              </w:rPr>
                              <w:t>Cross-national</w:t>
                            </w:r>
                            <w:r>
                              <w:rPr>
                                <w:spacing w:val="-5"/>
                              </w:rPr>
                              <w:t xml:space="preserve"> </w:t>
                            </w:r>
                            <w:r>
                              <w:rPr>
                                <w:spacing w:val="-2"/>
                              </w:rPr>
                              <w:t>academic research</w:t>
                            </w:r>
                          </w:p>
                        </w:txbxContent>
                      </wps:txbx>
                      <wps:bodyPr wrap="square" lIns="0" tIns="0" rIns="0" bIns="0" rtlCol="0">
                        <a:noAutofit/>
                      </wps:bodyPr>
                    </wps:wsp>
                  </a:graphicData>
                </a:graphic>
              </wp:inline>
            </w:drawing>
          </mc:Choice>
          <mc:Fallback>
            <w:pict>
              <v:shape w14:anchorId="76BA6DF0" id="Textbox 202" o:spid="_x0000_s1059"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" fillcolor="#f7f7f7" stroked="f">
                <v:textbox inset="0,0,0,0">
                  <w:txbxContent>
                    <w:p w14:paraId="3A2E225D" w14:textId="77777777" w:rsidR="006B67DB" w:rsidRDefault="006B67DB" w:rsidP="006B67DB">
                      <w:pPr>
                        <w:pStyle w:val="BodyText"/>
                        <w:tabs>
                          <w:tab w:val="left" w:pos="7587"/>
                        </w:tabs>
                        <w:spacing w:before="69"/>
                        <w:ind w:left="119"/>
                      </w:pPr>
                      <w:r>
                        <w:t>Profeta</w:t>
                      </w:r>
                      <w:r>
                        <w:rPr>
                          <w:spacing w:val="21"/>
                        </w:rPr>
                        <w:t xml:space="preserve"> </w:t>
                      </w:r>
                      <w:r>
                        <w:t>et</w:t>
                      </w:r>
                      <w:r>
                        <w:rPr>
                          <w:spacing w:val="21"/>
                        </w:rPr>
                        <w:t xml:space="preserve"> </w:t>
                      </w:r>
                      <w:r>
                        <w:t>al.</w:t>
                      </w:r>
                      <w:r>
                        <w:rPr>
                          <w:spacing w:val="45"/>
                        </w:rPr>
                        <w:t xml:space="preserve"> </w:t>
                      </w:r>
                      <w:r>
                        <w:t>(2014)</w:t>
                      </w:r>
                      <w:r>
                        <w:rPr>
                          <w:spacing w:val="21"/>
                        </w:rPr>
                        <w:t xml:space="preserve"> </w:t>
                      </w:r>
                      <w:r>
                        <w:rPr>
                          <w:spacing w:val="-2"/>
                        </w:rPr>
                        <w:t>[</w:t>
                      </w:r>
                      <w:hyperlink w:anchor="_bookmark233" w:history="1">
                        <w:r>
                          <w:rPr>
                            <w:color w:val="0000FF"/>
                            <w:spacing w:val="-2"/>
                          </w:rPr>
                          <w:t>114</w:t>
                        </w:r>
                      </w:hyperlink>
                      <w:r>
                        <w:rPr>
                          <w:spacing w:val="-2"/>
                        </w:rPr>
                        <w:t>]</w:t>
                      </w:r>
                      <w:r>
                        <w:tab/>
                      </w:r>
                      <w:r>
                        <w:rPr>
                          <w:spacing w:val="-2"/>
                        </w:rPr>
                        <w:t>Cross-national</w:t>
                      </w:r>
                      <w:r>
                        <w:rPr>
                          <w:spacing w:val="-5"/>
                        </w:rPr>
                        <w:t xml:space="preserve"> </w:t>
                      </w:r>
                      <w:r>
                        <w:rPr>
                          <w:spacing w:val="-2"/>
                        </w:rPr>
                        <w:t>academic research</w:t>
                      </w:r>
                    </w:p>
                  </w:txbxContent>
                </v:textbox>
                <w10:anchorlock/>
              </v:shape>
            </w:pict>
          </mc:Fallback>
        </mc:AlternateContent>
      </w:r>
    </w:p>
    <w:p w14:paraId="58FF964C"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83840" behindDoc="1" locked="0" layoutInCell="1" allowOverlap="1" wp14:anchorId="6B62E0F0" wp14:editId="4B5C3A8B">
                <wp:simplePos x="0" y="0"/>
                <wp:positionH relativeFrom="page">
                  <wp:posOffset>1598206</wp:posOffset>
                </wp:positionH>
                <wp:positionV relativeFrom="paragraph">
                  <wp:posOffset>239103</wp:posOffset>
                </wp:positionV>
                <wp:extent cx="6862445" cy="253365"/>
                <wp:effectExtent l="0" t="0" r="0" b="0"/>
                <wp:wrapTopAndBottom/>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6E912C5" w14:textId="77777777" w:rsidR="006B67DB" w:rsidRDefault="006B67DB" w:rsidP="006B67DB">
                            <w:pPr>
                              <w:pStyle w:val="BodyText"/>
                              <w:tabs>
                                <w:tab w:val="left" w:pos="7587"/>
                              </w:tabs>
                              <w:spacing w:before="69"/>
                              <w:ind w:left="119"/>
                            </w:pPr>
                            <w:proofErr w:type="spellStart"/>
                            <w:r>
                              <w:t>Schoenblum</w:t>
                            </w:r>
                            <w:proofErr w:type="spellEnd"/>
                            <w:r>
                              <w:rPr>
                                <w:spacing w:val="-5"/>
                              </w:rPr>
                              <w:t xml:space="preserve"> </w:t>
                            </w:r>
                            <w:r>
                              <w:t>(2008)</w:t>
                            </w:r>
                            <w:r>
                              <w:rPr>
                                <w:spacing w:val="-5"/>
                              </w:rPr>
                              <w:t xml:space="preserve"> </w:t>
                            </w:r>
                            <w:r>
                              <w:rPr>
                                <w:spacing w:val="-4"/>
                              </w:rPr>
                              <w:t>[</w:t>
                            </w:r>
                            <w:hyperlink w:anchor="_bookmark243" w:history="1">
                              <w:r>
                                <w:rPr>
                                  <w:color w:val="0000FF"/>
                                  <w:spacing w:val="-4"/>
                                </w:rPr>
                                <w:t>124</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6B62E0F0" id="Textbox 203" o:spid="_x0000_s1060" type="#_x0000_t202" style="position:absolute;left:0;text-align:left;margin-left:125.85pt;margin-top:18.85pt;width:540.35pt;height:19.95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" fillcolor="#f7f7f7" stroked="f">
                <v:textbox inset="0,0,0,0">
                  <w:txbxContent>
                    <w:p w14:paraId="16E912C5" w14:textId="77777777" w:rsidR="006B67DB" w:rsidRDefault="006B67DB" w:rsidP="006B67DB">
                      <w:pPr>
                        <w:pStyle w:val="BodyText"/>
                        <w:tabs>
                          <w:tab w:val="left" w:pos="7587"/>
                        </w:tabs>
                        <w:spacing w:before="69"/>
                        <w:ind w:left="119"/>
                      </w:pPr>
                      <w:proofErr w:type="spellStart"/>
                      <w:r>
                        <w:t>Schoenblum</w:t>
                      </w:r>
                      <w:proofErr w:type="spellEnd"/>
                      <w:r>
                        <w:rPr>
                          <w:spacing w:val="-5"/>
                        </w:rPr>
                        <w:t xml:space="preserve"> </w:t>
                      </w:r>
                      <w:r>
                        <w:t>(2008)</w:t>
                      </w:r>
                      <w:r>
                        <w:rPr>
                          <w:spacing w:val="-5"/>
                        </w:rPr>
                        <w:t xml:space="preserve"> </w:t>
                      </w:r>
                      <w:r>
                        <w:rPr>
                          <w:spacing w:val="-4"/>
                        </w:rPr>
                        <w:t>[</w:t>
                      </w:r>
                      <w:hyperlink w:anchor="_bookmark243" w:history="1">
                        <w:r>
                          <w:rPr>
                            <w:color w:val="0000FF"/>
                            <w:spacing w:val="-4"/>
                          </w:rPr>
                          <w:t>124</w:t>
                        </w:r>
                      </w:hyperlink>
                      <w:r>
                        <w:rPr>
                          <w:spacing w:val="-4"/>
                        </w:rPr>
                        <w:t>]</w:t>
                      </w:r>
                      <w:r>
                        <w:tab/>
                      </w:r>
                      <w:r>
                        <w:rPr>
                          <w:spacing w:val="-2"/>
                        </w:rPr>
                        <w:t>Cross-national</w:t>
                      </w:r>
                      <w:r>
                        <w:rPr>
                          <w:spacing w:val="5"/>
                        </w:rPr>
                        <w:t xml:space="preserve"> </w:t>
                      </w:r>
                      <w:r>
                        <w:rPr>
                          <w:spacing w:val="-2"/>
                        </w:rPr>
                        <w:t>corporate</w:t>
                      </w:r>
                      <w:r>
                        <w:rPr>
                          <w:spacing w:val="6"/>
                        </w:rPr>
                        <w:t xml:space="preserve"> </w:t>
                      </w:r>
                      <w:r>
                        <w:rPr>
                          <w:spacing w:val="-2"/>
                        </w:rPr>
                        <w:t>research</w:t>
                      </w:r>
                    </w:p>
                  </w:txbxContent>
                </v:textbox>
                <w10:wrap type="topAndBottom" anchorx="page"/>
              </v:shape>
            </w:pict>
          </mc:Fallback>
        </mc:AlternateContent>
      </w:r>
      <w:r>
        <w:t>Schinke</w:t>
      </w:r>
      <w:r>
        <w:rPr>
          <w:spacing w:val="6"/>
        </w:rPr>
        <w:t xml:space="preserve"> </w:t>
      </w:r>
      <w:r>
        <w:t>(2012)</w:t>
      </w:r>
      <w:r>
        <w:rPr>
          <w:spacing w:val="6"/>
        </w:rPr>
        <w:t xml:space="preserve"> </w:t>
      </w:r>
      <w:r>
        <w:rPr>
          <w:spacing w:val="-4"/>
        </w:rPr>
        <w:t>[</w:t>
      </w:r>
      <w:hyperlink w:anchor="_bookmark242" w:history="1">
        <w:r>
          <w:rPr>
            <w:color w:val="0000FF"/>
            <w:spacing w:val="-4"/>
          </w:rPr>
          <w:t>123</w:t>
        </w:r>
      </w:hyperlink>
      <w:r>
        <w:rPr>
          <w:spacing w:val="-4"/>
        </w:rPr>
        <w:t>]</w:t>
      </w:r>
      <w:r>
        <w:tab/>
      </w:r>
      <w:r>
        <w:rPr>
          <w:spacing w:val="-5"/>
        </w:rPr>
        <w:t>Academic</w:t>
      </w:r>
      <w:r>
        <w:rPr>
          <w:spacing w:val="7"/>
        </w:rPr>
        <w:t xml:space="preserve"> </w:t>
      </w:r>
      <w:r>
        <w:rPr>
          <w:spacing w:val="-2"/>
        </w:rPr>
        <w:t>research</w:t>
      </w:r>
    </w:p>
    <w:p w14:paraId="6035D79F" w14:textId="77777777" w:rsidR="006B67DB" w:rsidRDefault="006B67DB" w:rsidP="006B67DB">
      <w:pPr>
        <w:pStyle w:val="BodyText"/>
        <w:tabs>
          <w:tab w:val="left" w:pos="7844"/>
        </w:tabs>
        <w:spacing w:before="69"/>
        <w:ind w:left="376"/>
      </w:pPr>
      <w:r>
        <w:rPr>
          <w:spacing w:val="-2"/>
        </w:rPr>
        <w:t>Shaughnessy</w:t>
      </w:r>
      <w:r>
        <w:rPr>
          <w:spacing w:val="6"/>
        </w:rPr>
        <w:t xml:space="preserve"> </w:t>
      </w:r>
      <w:r>
        <w:rPr>
          <w:spacing w:val="-2"/>
        </w:rPr>
        <w:t>(1996)</w:t>
      </w:r>
      <w:r>
        <w:rPr>
          <w:spacing w:val="6"/>
        </w:rPr>
        <w:t xml:space="preserve"> </w:t>
      </w:r>
      <w:r>
        <w:rPr>
          <w:spacing w:val="-4"/>
        </w:rPr>
        <w:t>[</w:t>
      </w:r>
      <w:hyperlink w:anchor="_bookmark244" w:history="1">
        <w:r>
          <w:rPr>
            <w:color w:val="0000FF"/>
            <w:spacing w:val="-4"/>
          </w:rPr>
          <w:t>125</w:t>
        </w:r>
      </w:hyperlink>
      <w:r>
        <w:rPr>
          <w:spacing w:val="-4"/>
        </w:rPr>
        <w:t>]</w:t>
      </w:r>
      <w:r>
        <w:tab/>
      </w:r>
      <w:r>
        <w:rPr>
          <w:spacing w:val="-2"/>
        </w:rPr>
        <w:t>Cross-national</w:t>
      </w:r>
      <w:r>
        <w:rPr>
          <w:spacing w:val="-3"/>
        </w:rPr>
        <w:t xml:space="preserve"> </w:t>
      </w:r>
      <w:r>
        <w:rPr>
          <w:spacing w:val="-2"/>
        </w:rPr>
        <w:t>academic research</w:t>
      </w:r>
    </w:p>
    <w:p w14:paraId="0C9DCBD3" w14:textId="77777777" w:rsidR="006B67DB" w:rsidRDefault="006B67DB" w:rsidP="006B67DB">
      <w:pPr>
        <w:pStyle w:val="BodyText"/>
        <w:rPr>
          <w:sz w:val="10"/>
        </w:rPr>
      </w:pPr>
      <w:r>
        <w:rPr>
          <w:noProof/>
        </w:rPr>
        <mc:AlternateContent>
          <mc:Choice Requires="wps">
            <w:drawing>
              <wp:anchor distT="0" distB="0" distL="0" distR="0" simplePos="0" relativeHeight="251684864" behindDoc="1" locked="0" layoutInCell="1" allowOverlap="1" wp14:anchorId="2C3EBAF1" wp14:editId="7D967E39">
                <wp:simplePos x="0" y="0"/>
                <wp:positionH relativeFrom="page">
                  <wp:posOffset>1598206</wp:posOffset>
                </wp:positionH>
                <wp:positionV relativeFrom="paragraph">
                  <wp:posOffset>101216</wp:posOffset>
                </wp:positionV>
                <wp:extent cx="6862445" cy="253365"/>
                <wp:effectExtent l="0" t="0" r="0" b="0"/>
                <wp:wrapTopAndBottom/>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0681BFE6" w14:textId="77777777" w:rsidR="006B67DB" w:rsidRDefault="006B67DB" w:rsidP="006B67DB">
                            <w:pPr>
                              <w:pStyle w:val="BodyText"/>
                              <w:tabs>
                                <w:tab w:val="left" w:pos="7587"/>
                              </w:tabs>
                              <w:spacing w:before="69"/>
                              <w:ind w:left="119"/>
                            </w:pPr>
                            <w:r>
                              <w:t>Spanish</w:t>
                            </w:r>
                            <w:r>
                              <w:rPr>
                                <w:spacing w:val="4"/>
                              </w:rPr>
                              <w:t xml:space="preserve"> </w:t>
                            </w:r>
                            <w:r>
                              <w:t>Inheritance</w:t>
                            </w:r>
                            <w:r>
                              <w:rPr>
                                <w:spacing w:val="4"/>
                              </w:rPr>
                              <w:t xml:space="preserve"> </w:t>
                            </w:r>
                            <w:r>
                              <w:t>and</w:t>
                            </w:r>
                            <w:r>
                              <w:rPr>
                                <w:spacing w:val="5"/>
                              </w:rPr>
                              <w:t xml:space="preserve"> </w:t>
                            </w:r>
                            <w:r>
                              <w:t>Gift</w:t>
                            </w:r>
                            <w:r>
                              <w:rPr>
                                <w:spacing w:val="4"/>
                              </w:rPr>
                              <w:t xml:space="preserve"> </w:t>
                            </w:r>
                            <w:r>
                              <w:t>Tax</w:t>
                            </w:r>
                            <w:r>
                              <w:rPr>
                                <w:spacing w:val="5"/>
                              </w:rPr>
                              <w:t xml:space="preserve"> </w:t>
                            </w:r>
                            <w:r>
                              <w:rPr>
                                <w:spacing w:val="-2"/>
                              </w:rPr>
                              <w:t>[</w:t>
                            </w:r>
                            <w:hyperlink w:anchor="_bookmark247" w:history="1">
                              <w:r>
                                <w:rPr>
                                  <w:color w:val="0000FF"/>
                                  <w:spacing w:val="-2"/>
                                </w:rPr>
                                <w:t>128</w:t>
                              </w:r>
                            </w:hyperlink>
                            <w:r>
                              <w:rPr>
                                <w:spacing w:val="-2"/>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2C3EBAF1" id="Textbox 204" o:spid="_x0000_s1061" type="#_x0000_t202" style="position:absolute;margin-left:125.85pt;margin-top:7.95pt;width:540.35pt;height:19.95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" fillcolor="#f7f7f7" stroked="f">
                <v:textbox inset="0,0,0,0">
                  <w:txbxContent>
                    <w:p w14:paraId="0681BFE6" w14:textId="77777777" w:rsidR="006B67DB" w:rsidRDefault="006B67DB" w:rsidP="006B67DB">
                      <w:pPr>
                        <w:pStyle w:val="BodyText"/>
                        <w:tabs>
                          <w:tab w:val="left" w:pos="7587"/>
                        </w:tabs>
                        <w:spacing w:before="69"/>
                        <w:ind w:left="119"/>
                      </w:pPr>
                      <w:r>
                        <w:t>Spanish</w:t>
                      </w:r>
                      <w:r>
                        <w:rPr>
                          <w:spacing w:val="4"/>
                        </w:rPr>
                        <w:t xml:space="preserve"> </w:t>
                      </w:r>
                      <w:r>
                        <w:t>Inheritance</w:t>
                      </w:r>
                      <w:r>
                        <w:rPr>
                          <w:spacing w:val="4"/>
                        </w:rPr>
                        <w:t xml:space="preserve"> </w:t>
                      </w:r>
                      <w:r>
                        <w:t>and</w:t>
                      </w:r>
                      <w:r>
                        <w:rPr>
                          <w:spacing w:val="5"/>
                        </w:rPr>
                        <w:t xml:space="preserve"> </w:t>
                      </w:r>
                      <w:r>
                        <w:t>Gift</w:t>
                      </w:r>
                      <w:r>
                        <w:rPr>
                          <w:spacing w:val="4"/>
                        </w:rPr>
                        <w:t xml:space="preserve"> </w:t>
                      </w:r>
                      <w:r>
                        <w:t>Tax</w:t>
                      </w:r>
                      <w:r>
                        <w:rPr>
                          <w:spacing w:val="5"/>
                        </w:rPr>
                        <w:t xml:space="preserve"> </w:t>
                      </w:r>
                      <w:r>
                        <w:rPr>
                          <w:spacing w:val="-2"/>
                        </w:rPr>
                        <w:t>[</w:t>
                      </w:r>
                      <w:hyperlink w:anchor="_bookmark247" w:history="1">
                        <w:r>
                          <w:rPr>
                            <w:color w:val="0000FF"/>
                            <w:spacing w:val="-2"/>
                          </w:rPr>
                          <w:t>128</w:t>
                        </w:r>
                      </w:hyperlink>
                      <w:r>
                        <w:rPr>
                          <w:spacing w:val="-2"/>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p>
    <w:p w14:paraId="1CA1280F" w14:textId="77777777" w:rsidR="006B67DB" w:rsidRDefault="006B67DB" w:rsidP="006B67DB">
      <w:pPr>
        <w:pStyle w:val="BodyText"/>
        <w:tabs>
          <w:tab w:val="left" w:pos="7844"/>
        </w:tabs>
        <w:spacing w:before="69" w:after="60"/>
        <w:ind w:left="376"/>
      </w:pPr>
      <w:r>
        <w:t>Sri</w:t>
      </w:r>
      <w:r>
        <w:rPr>
          <w:spacing w:val="4"/>
        </w:rPr>
        <w:t xml:space="preserve"> </w:t>
      </w:r>
      <w:r>
        <w:t>Lanka,</w:t>
      </w:r>
      <w:r>
        <w:rPr>
          <w:spacing w:val="5"/>
        </w:rPr>
        <w:t xml:space="preserve"> </w:t>
      </w:r>
      <w:r>
        <w:t>Individual</w:t>
      </w:r>
      <w:r>
        <w:rPr>
          <w:spacing w:val="5"/>
        </w:rPr>
        <w:t xml:space="preserve"> </w:t>
      </w:r>
      <w:r>
        <w:t>-</w:t>
      </w:r>
      <w:r>
        <w:rPr>
          <w:spacing w:val="4"/>
        </w:rPr>
        <w:t xml:space="preserve"> </w:t>
      </w:r>
      <w:r>
        <w:t>Other</w:t>
      </w:r>
      <w:r>
        <w:rPr>
          <w:spacing w:val="5"/>
        </w:rPr>
        <w:t xml:space="preserve"> </w:t>
      </w:r>
      <w:r>
        <w:t>taxes</w:t>
      </w:r>
      <w:r>
        <w:rPr>
          <w:spacing w:val="5"/>
        </w:rPr>
        <w:t xml:space="preserve"> </w:t>
      </w:r>
      <w:r>
        <w:rPr>
          <w:spacing w:val="-2"/>
        </w:rPr>
        <w:t>[</w:t>
      </w:r>
      <w:hyperlink w:anchor="_bookmark232" w:history="1">
        <w:r>
          <w:rPr>
            <w:color w:val="0000FF"/>
            <w:spacing w:val="-2"/>
          </w:rPr>
          <w:t>113</w:t>
        </w:r>
      </w:hyperlink>
      <w:r>
        <w:rPr>
          <w:spacing w:val="-2"/>
        </w:rPr>
        <w:t>]</w:t>
      </w:r>
      <w:r>
        <w:tab/>
        <w:t>Corporate</w:t>
      </w:r>
      <w:r>
        <w:rPr>
          <w:spacing w:val="-6"/>
        </w:rPr>
        <w:t xml:space="preserve"> </w:t>
      </w:r>
      <w:r>
        <w:rPr>
          <w:spacing w:val="-2"/>
        </w:rPr>
        <w:t>research</w:t>
      </w:r>
    </w:p>
    <w:p w14:paraId="6D8A8915" w14:textId="77777777" w:rsidR="006B67DB" w:rsidRDefault="006B67DB" w:rsidP="006B67DB">
      <w:pPr>
        <w:pStyle w:val="BodyText"/>
        <w:ind w:left="256"/>
      </w:pPr>
      <w:r>
        <w:rPr>
          <w:noProof/>
        </w:rPr>
        <mc:AlternateContent>
          <mc:Choice Requires="wps">
            <w:drawing>
              <wp:inline distT="0" distB="0" distL="0" distR="0" wp14:anchorId="11754646" wp14:editId="5B159EC1">
                <wp:extent cx="6862445" cy="253365"/>
                <wp:effectExtent l="0" t="0" r="0" b="0"/>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3AAB941A" w14:textId="77777777" w:rsidR="006B67DB" w:rsidRDefault="006B67DB" w:rsidP="006B67DB">
                            <w:pPr>
                              <w:pStyle w:val="BodyText"/>
                              <w:tabs>
                                <w:tab w:val="left" w:pos="7587"/>
                              </w:tabs>
                              <w:spacing w:before="69"/>
                              <w:ind w:left="119"/>
                            </w:pPr>
                            <w:r>
                              <w:t>Tax</w:t>
                            </w:r>
                            <w:r>
                              <w:rPr>
                                <w:spacing w:val="4"/>
                              </w:rPr>
                              <w:t xml:space="preserve"> </w:t>
                            </w:r>
                            <w:r>
                              <w:t>Introduction</w:t>
                            </w:r>
                            <w:r>
                              <w:rPr>
                                <w:spacing w:val="5"/>
                              </w:rPr>
                              <w:t xml:space="preserve"> </w:t>
                            </w:r>
                            <w:r>
                              <w:t>Database</w:t>
                            </w:r>
                            <w:r>
                              <w:rPr>
                                <w:spacing w:val="4"/>
                              </w:rPr>
                              <w:t xml:space="preserve"> </w:t>
                            </w:r>
                            <w:r>
                              <w:rPr>
                                <w:spacing w:val="-4"/>
                              </w:rPr>
                              <w:t>[</w:t>
                            </w:r>
                            <w:hyperlink w:anchor="_bookmark182" w:history="1">
                              <w:r>
                                <w:rPr>
                                  <w:color w:val="0000FF"/>
                                  <w:spacing w:val="-4"/>
                                </w:rPr>
                                <w:t>63</w:t>
                              </w:r>
                            </w:hyperlink>
                            <w:r>
                              <w:rPr>
                                <w:spacing w:val="-4"/>
                              </w:rPr>
                              <w:t>]</w:t>
                            </w:r>
                            <w:r>
                              <w:tab/>
                            </w:r>
                            <w:r>
                              <w:rPr>
                                <w:spacing w:val="-2"/>
                              </w:rPr>
                              <w:t>Cross-national</w:t>
                            </w:r>
                            <w:r>
                              <w:rPr>
                                <w:spacing w:val="-5"/>
                              </w:rPr>
                              <w:t xml:space="preserve"> </w:t>
                            </w:r>
                            <w:r>
                              <w:rPr>
                                <w:spacing w:val="-2"/>
                              </w:rPr>
                              <w:t>academic research</w:t>
                            </w:r>
                          </w:p>
                        </w:txbxContent>
                      </wps:txbx>
                      <wps:bodyPr wrap="square" lIns="0" tIns="0" rIns="0" bIns="0" rtlCol="0">
                        <a:noAutofit/>
                      </wps:bodyPr>
                    </wps:wsp>
                  </a:graphicData>
                </a:graphic>
              </wp:inline>
            </w:drawing>
          </mc:Choice>
          <mc:Fallback>
            <w:pict>
              <v:shape w14:anchorId="11754646" id="Textbox 205" o:spid="_x0000_s1062"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" fillcolor="#f7f7f7" stroked="f">
                <v:textbox inset="0,0,0,0">
                  <w:txbxContent>
                    <w:p w14:paraId="3AAB941A" w14:textId="77777777" w:rsidR="006B67DB" w:rsidRDefault="006B67DB" w:rsidP="006B67DB">
                      <w:pPr>
                        <w:pStyle w:val="BodyText"/>
                        <w:tabs>
                          <w:tab w:val="left" w:pos="7587"/>
                        </w:tabs>
                        <w:spacing w:before="69"/>
                        <w:ind w:left="119"/>
                      </w:pPr>
                      <w:r>
                        <w:t>Tax</w:t>
                      </w:r>
                      <w:r>
                        <w:rPr>
                          <w:spacing w:val="4"/>
                        </w:rPr>
                        <w:t xml:space="preserve"> </w:t>
                      </w:r>
                      <w:r>
                        <w:t>Introduction</w:t>
                      </w:r>
                      <w:r>
                        <w:rPr>
                          <w:spacing w:val="5"/>
                        </w:rPr>
                        <w:t xml:space="preserve"> </w:t>
                      </w:r>
                      <w:r>
                        <w:t>Database</w:t>
                      </w:r>
                      <w:r>
                        <w:rPr>
                          <w:spacing w:val="4"/>
                        </w:rPr>
                        <w:t xml:space="preserve"> </w:t>
                      </w:r>
                      <w:r>
                        <w:rPr>
                          <w:spacing w:val="-4"/>
                        </w:rPr>
                        <w:t>[</w:t>
                      </w:r>
                      <w:hyperlink w:anchor="_bookmark182" w:history="1">
                        <w:r>
                          <w:rPr>
                            <w:color w:val="0000FF"/>
                            <w:spacing w:val="-4"/>
                          </w:rPr>
                          <w:t>63</w:t>
                        </w:r>
                      </w:hyperlink>
                      <w:r>
                        <w:rPr>
                          <w:spacing w:val="-4"/>
                        </w:rPr>
                        <w:t>]</w:t>
                      </w:r>
                      <w:r>
                        <w:tab/>
                      </w:r>
                      <w:r>
                        <w:rPr>
                          <w:spacing w:val="-2"/>
                        </w:rPr>
                        <w:t>Cross-national</w:t>
                      </w:r>
                      <w:r>
                        <w:rPr>
                          <w:spacing w:val="-5"/>
                        </w:rPr>
                        <w:t xml:space="preserve"> </w:t>
                      </w:r>
                      <w:r>
                        <w:rPr>
                          <w:spacing w:val="-2"/>
                        </w:rPr>
                        <w:t>academic research</w:t>
                      </w:r>
                    </w:p>
                  </w:txbxContent>
                </v:textbox>
                <w10:anchorlock/>
              </v:shape>
            </w:pict>
          </mc:Fallback>
        </mc:AlternateContent>
      </w:r>
    </w:p>
    <w:p w14:paraId="76B9EF53"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85888" behindDoc="1" locked="0" layoutInCell="1" allowOverlap="1" wp14:anchorId="67783C36" wp14:editId="0AAAC541">
                <wp:simplePos x="0" y="0"/>
                <wp:positionH relativeFrom="page">
                  <wp:posOffset>1598206</wp:posOffset>
                </wp:positionH>
                <wp:positionV relativeFrom="paragraph">
                  <wp:posOffset>239103</wp:posOffset>
                </wp:positionV>
                <wp:extent cx="6862445" cy="253365"/>
                <wp:effectExtent l="0" t="0" r="0" b="0"/>
                <wp:wrapTopAndBottom/>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635D701A" w14:textId="77777777" w:rsidR="006B67DB" w:rsidRDefault="006B67DB" w:rsidP="006B67DB">
                            <w:pPr>
                              <w:pStyle w:val="BodyText"/>
                              <w:tabs>
                                <w:tab w:val="left" w:pos="7587"/>
                              </w:tabs>
                              <w:spacing w:before="69"/>
                              <w:ind w:left="119"/>
                            </w:pPr>
                            <w:r>
                              <w:t>Tax</w:t>
                            </w:r>
                            <w:r>
                              <w:rPr>
                                <w:spacing w:val="11"/>
                              </w:rPr>
                              <w:t xml:space="preserve"> </w:t>
                            </w:r>
                            <w:r>
                              <w:t>Reform</w:t>
                            </w:r>
                            <w:r>
                              <w:rPr>
                                <w:spacing w:val="11"/>
                              </w:rPr>
                              <w:t xml:space="preserve"> </w:t>
                            </w:r>
                            <w:r>
                              <w:t>Act</w:t>
                            </w:r>
                            <w:r>
                              <w:rPr>
                                <w:spacing w:val="11"/>
                              </w:rPr>
                              <w:t xml:space="preserve"> </w:t>
                            </w:r>
                            <w:r>
                              <w:t>of</w:t>
                            </w:r>
                            <w:r>
                              <w:rPr>
                                <w:spacing w:val="11"/>
                              </w:rPr>
                              <w:t xml:space="preserve"> </w:t>
                            </w:r>
                            <w:r>
                              <w:t>1976</w:t>
                            </w:r>
                            <w:r>
                              <w:rPr>
                                <w:spacing w:val="11"/>
                              </w:rPr>
                              <w:t xml:space="preserve"> </w:t>
                            </w:r>
                            <w:r>
                              <w:t>(United</w:t>
                            </w:r>
                            <w:r>
                              <w:rPr>
                                <w:spacing w:val="11"/>
                              </w:rPr>
                              <w:t xml:space="preserve"> </w:t>
                            </w:r>
                            <w:r>
                              <w:t>States)</w:t>
                            </w:r>
                            <w:r>
                              <w:rPr>
                                <w:spacing w:val="11"/>
                              </w:rPr>
                              <w:t xml:space="preserve"> </w:t>
                            </w:r>
                            <w:r>
                              <w:rPr>
                                <w:spacing w:val="-2"/>
                              </w:rPr>
                              <w:t>[</w:t>
                            </w:r>
                            <w:hyperlink w:anchor="_bookmark253" w:history="1">
                              <w:r>
                                <w:rPr>
                                  <w:color w:val="0000FF"/>
                                  <w:spacing w:val="-2"/>
                                </w:rPr>
                                <w:t>134</w:t>
                              </w:r>
                            </w:hyperlink>
                            <w:r>
                              <w:rPr>
                                <w:spacing w:val="-2"/>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67783C36" id="Textbox 206" o:spid="_x0000_s1063" type="#_x0000_t202" style="position:absolute;left:0;text-align:left;margin-left:125.85pt;margin-top:18.85pt;width:540.35pt;height:19.95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" fillcolor="#f7f7f7" stroked="f">
                <v:textbox inset="0,0,0,0">
                  <w:txbxContent>
                    <w:p w14:paraId="635D701A" w14:textId="77777777" w:rsidR="006B67DB" w:rsidRDefault="006B67DB" w:rsidP="006B67DB">
                      <w:pPr>
                        <w:pStyle w:val="BodyText"/>
                        <w:tabs>
                          <w:tab w:val="left" w:pos="7587"/>
                        </w:tabs>
                        <w:spacing w:before="69"/>
                        <w:ind w:left="119"/>
                      </w:pPr>
                      <w:r>
                        <w:t>Tax</w:t>
                      </w:r>
                      <w:r>
                        <w:rPr>
                          <w:spacing w:val="11"/>
                        </w:rPr>
                        <w:t xml:space="preserve"> </w:t>
                      </w:r>
                      <w:r>
                        <w:t>Reform</w:t>
                      </w:r>
                      <w:r>
                        <w:rPr>
                          <w:spacing w:val="11"/>
                        </w:rPr>
                        <w:t xml:space="preserve"> </w:t>
                      </w:r>
                      <w:r>
                        <w:t>Act</w:t>
                      </w:r>
                      <w:r>
                        <w:rPr>
                          <w:spacing w:val="11"/>
                        </w:rPr>
                        <w:t xml:space="preserve"> </w:t>
                      </w:r>
                      <w:r>
                        <w:t>of</w:t>
                      </w:r>
                      <w:r>
                        <w:rPr>
                          <w:spacing w:val="11"/>
                        </w:rPr>
                        <w:t xml:space="preserve"> </w:t>
                      </w:r>
                      <w:r>
                        <w:t>1976</w:t>
                      </w:r>
                      <w:r>
                        <w:rPr>
                          <w:spacing w:val="11"/>
                        </w:rPr>
                        <w:t xml:space="preserve"> </w:t>
                      </w:r>
                      <w:r>
                        <w:t>(United</w:t>
                      </w:r>
                      <w:r>
                        <w:rPr>
                          <w:spacing w:val="11"/>
                        </w:rPr>
                        <w:t xml:space="preserve"> </w:t>
                      </w:r>
                      <w:r>
                        <w:t>States)</w:t>
                      </w:r>
                      <w:r>
                        <w:rPr>
                          <w:spacing w:val="11"/>
                        </w:rPr>
                        <w:t xml:space="preserve"> </w:t>
                      </w:r>
                      <w:r>
                        <w:rPr>
                          <w:spacing w:val="-2"/>
                        </w:rPr>
                        <w:t>[</w:t>
                      </w:r>
                      <w:hyperlink w:anchor="_bookmark253" w:history="1">
                        <w:r>
                          <w:rPr>
                            <w:color w:val="0000FF"/>
                            <w:spacing w:val="-2"/>
                          </w:rPr>
                          <w:t>134</w:t>
                        </w:r>
                      </w:hyperlink>
                      <w:r>
                        <w:rPr>
                          <w:spacing w:val="-2"/>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r>
        <w:t>Tax</w:t>
      </w:r>
      <w:r>
        <w:rPr>
          <w:spacing w:val="-1"/>
        </w:rPr>
        <w:t xml:space="preserve"> </w:t>
      </w:r>
      <w:r>
        <w:t>Manual</w:t>
      </w:r>
      <w:r>
        <w:rPr>
          <w:spacing w:val="-1"/>
        </w:rPr>
        <w:t xml:space="preserve"> </w:t>
      </w:r>
      <w:r>
        <w:t>of</w:t>
      </w:r>
      <w:r>
        <w:rPr>
          <w:spacing w:val="-1"/>
        </w:rPr>
        <w:t xml:space="preserve"> </w:t>
      </w:r>
      <w:r>
        <w:t>the</w:t>
      </w:r>
      <w:r>
        <w:rPr>
          <w:spacing w:val="-1"/>
        </w:rPr>
        <w:t xml:space="preserve"> </w:t>
      </w:r>
      <w:r>
        <w:t>Federal</w:t>
      </w:r>
      <w:r>
        <w:rPr>
          <w:spacing w:val="-1"/>
        </w:rPr>
        <w:t xml:space="preserve"> </w:t>
      </w:r>
      <w:r>
        <w:t>Revenue</w:t>
      </w:r>
      <w:r>
        <w:rPr>
          <w:spacing w:val="-1"/>
        </w:rPr>
        <w:t xml:space="preserve"> </w:t>
      </w:r>
      <w:r>
        <w:t>Act</w:t>
      </w:r>
      <w:r>
        <w:rPr>
          <w:spacing w:val="-1"/>
        </w:rPr>
        <w:t xml:space="preserve"> </w:t>
      </w:r>
      <w:r>
        <w:t>of</w:t>
      </w:r>
      <w:r>
        <w:rPr>
          <w:spacing w:val="-1"/>
        </w:rPr>
        <w:t xml:space="preserve"> </w:t>
      </w:r>
      <w:r>
        <w:t>1942</w:t>
      </w:r>
      <w:r>
        <w:rPr>
          <w:spacing w:val="-1"/>
        </w:rPr>
        <w:t xml:space="preserve"> </w:t>
      </w:r>
      <w:r>
        <w:rPr>
          <w:spacing w:val="-2"/>
        </w:rPr>
        <w:t>[</w:t>
      </w:r>
      <w:hyperlink w:anchor="_bookmark256" w:history="1">
        <w:r>
          <w:rPr>
            <w:color w:val="0000FF"/>
            <w:spacing w:val="-2"/>
          </w:rPr>
          <w:t>137</w:t>
        </w:r>
      </w:hyperlink>
      <w:r>
        <w:rPr>
          <w:spacing w:val="-2"/>
        </w:rPr>
        <w:t>]</w:t>
      </w:r>
      <w:r>
        <w:tab/>
        <w:t>Corporate</w:t>
      </w:r>
      <w:r>
        <w:rPr>
          <w:spacing w:val="-6"/>
        </w:rPr>
        <w:t xml:space="preserve"> </w:t>
      </w:r>
      <w:r>
        <w:rPr>
          <w:spacing w:val="-2"/>
        </w:rPr>
        <w:t>research</w:t>
      </w:r>
    </w:p>
    <w:p w14:paraId="561F375D" w14:textId="77777777" w:rsidR="006B67DB" w:rsidRDefault="006B67DB" w:rsidP="006B67DB">
      <w:pPr>
        <w:pStyle w:val="BodyText"/>
        <w:tabs>
          <w:tab w:val="left" w:pos="7844"/>
        </w:tabs>
        <w:spacing w:before="168" w:after="60"/>
        <w:ind w:left="376"/>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1916</w:t>
      </w:r>
      <w:r>
        <w:rPr>
          <w:spacing w:val="3"/>
        </w:rPr>
        <w:t xml:space="preserve"> </w:t>
      </w:r>
      <w:r>
        <w:rPr>
          <w:spacing w:val="-2"/>
        </w:rPr>
        <w:t>[</w:t>
      </w:r>
      <w:hyperlink w:anchor="_bookmark261" w:history="1">
        <w:r>
          <w:rPr>
            <w:color w:val="0000FF"/>
            <w:spacing w:val="-2"/>
          </w:rPr>
          <w:t>142</w:t>
        </w:r>
      </w:hyperlink>
      <w:r>
        <w:rPr>
          <w:spacing w:val="-2"/>
        </w:rPr>
        <w:t>]</w:t>
      </w:r>
      <w:r>
        <w:tab/>
      </w:r>
      <w:r>
        <w:rPr>
          <w:spacing w:val="-5"/>
        </w:rPr>
        <w:t>Government</w:t>
      </w:r>
      <w:r>
        <w:rPr>
          <w:spacing w:val="3"/>
        </w:rPr>
        <w:t xml:space="preserve"> </w:t>
      </w:r>
      <w:r>
        <w:rPr>
          <w:spacing w:val="-2"/>
        </w:rPr>
        <w:t>legislation</w:t>
      </w:r>
    </w:p>
    <w:p w14:paraId="069BE080" w14:textId="77777777" w:rsidR="006B67DB" w:rsidRDefault="006B67DB" w:rsidP="006B67DB">
      <w:pPr>
        <w:pStyle w:val="BodyText"/>
        <w:ind w:left="256"/>
      </w:pPr>
      <w:r>
        <w:rPr>
          <w:noProof/>
        </w:rPr>
        <mc:AlternateContent>
          <mc:Choice Requires="wps">
            <w:drawing>
              <wp:inline distT="0" distB="0" distL="0" distR="0" wp14:anchorId="545DF5BA" wp14:editId="33A8B35E">
                <wp:extent cx="6862445" cy="253365"/>
                <wp:effectExtent l="0" t="0" r="0" b="0"/>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12A27A4D" w14:textId="77777777" w:rsidR="006B67DB" w:rsidRDefault="006B67DB" w:rsidP="006B67DB">
                            <w:pPr>
                              <w:pStyle w:val="BodyText"/>
                              <w:tabs>
                                <w:tab w:val="left" w:pos="7587"/>
                              </w:tabs>
                              <w:spacing w:before="69"/>
                              <w:ind w:left="119"/>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1918</w:t>
                            </w:r>
                            <w:r>
                              <w:rPr>
                                <w:spacing w:val="3"/>
                              </w:rPr>
                              <w:t xml:space="preserve"> </w:t>
                            </w:r>
                            <w:r>
                              <w:rPr>
                                <w:spacing w:val="-4"/>
                              </w:rPr>
                              <w:t>[</w:t>
                            </w:r>
                            <w:hyperlink w:anchor="_bookmark216" w:history="1">
                              <w:r>
                                <w:rPr>
                                  <w:color w:val="0000FF"/>
                                  <w:spacing w:val="-4"/>
                                </w:rPr>
                                <w:t>97</w:t>
                              </w:r>
                            </w:hyperlink>
                            <w:r>
                              <w:rPr>
                                <w:spacing w:val="-4"/>
                              </w:rPr>
                              <w:t>]</w:t>
                            </w:r>
                            <w:r>
                              <w:tab/>
                            </w:r>
                            <w:r>
                              <w:rPr>
                                <w:spacing w:val="-5"/>
                              </w:rPr>
                              <w:t>Government</w:t>
                            </w:r>
                            <w:r>
                              <w:rPr>
                                <w:spacing w:val="1"/>
                              </w:rPr>
                              <w:t xml:space="preserve"> </w:t>
                            </w:r>
                            <w:r>
                              <w:rPr>
                                <w:spacing w:val="-2"/>
                              </w:rPr>
                              <w:t>legislation</w:t>
                            </w:r>
                          </w:p>
                        </w:txbxContent>
                      </wps:txbx>
                      <wps:bodyPr wrap="square" lIns="0" tIns="0" rIns="0" bIns="0" rtlCol="0">
                        <a:noAutofit/>
                      </wps:bodyPr>
                    </wps:wsp>
                  </a:graphicData>
                </a:graphic>
              </wp:inline>
            </w:drawing>
          </mc:Choice>
          <mc:Fallback>
            <w:pict>
              <v:shape w14:anchorId="545DF5BA" id="Textbox 207" o:spid="_x0000_s1064"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" fillcolor="#f7f7f7" stroked="f">
                <v:textbox inset="0,0,0,0">
                  <w:txbxContent>
                    <w:p w14:paraId="12A27A4D" w14:textId="77777777" w:rsidR="006B67DB" w:rsidRDefault="006B67DB" w:rsidP="006B67DB">
                      <w:pPr>
                        <w:pStyle w:val="BodyText"/>
                        <w:tabs>
                          <w:tab w:val="left" w:pos="7587"/>
                        </w:tabs>
                        <w:spacing w:before="69"/>
                        <w:ind w:left="119"/>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1918</w:t>
                      </w:r>
                      <w:r>
                        <w:rPr>
                          <w:spacing w:val="3"/>
                        </w:rPr>
                        <w:t xml:space="preserve"> </w:t>
                      </w:r>
                      <w:r>
                        <w:rPr>
                          <w:spacing w:val="-4"/>
                        </w:rPr>
                        <w:t>[</w:t>
                      </w:r>
                      <w:hyperlink w:anchor="_bookmark216" w:history="1">
                        <w:r>
                          <w:rPr>
                            <w:color w:val="0000FF"/>
                            <w:spacing w:val="-4"/>
                          </w:rPr>
                          <w:t>97</w:t>
                        </w:r>
                      </w:hyperlink>
                      <w:r>
                        <w:rPr>
                          <w:spacing w:val="-4"/>
                        </w:rPr>
                        <w:t>]</w:t>
                      </w:r>
                      <w:r>
                        <w:tab/>
                      </w:r>
                      <w:r>
                        <w:rPr>
                          <w:spacing w:val="-5"/>
                        </w:rPr>
                        <w:t>Government</w:t>
                      </w:r>
                      <w:r>
                        <w:rPr>
                          <w:spacing w:val="1"/>
                        </w:rPr>
                        <w:t xml:space="preserve"> </w:t>
                      </w:r>
                      <w:r>
                        <w:rPr>
                          <w:spacing w:val="-2"/>
                        </w:rPr>
                        <w:t>legislation</w:t>
                      </w:r>
                    </w:p>
                  </w:txbxContent>
                </v:textbox>
                <w10:anchorlock/>
              </v:shape>
            </w:pict>
          </mc:Fallback>
        </mc:AlternateContent>
      </w:r>
    </w:p>
    <w:p w14:paraId="25004FB1"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86912" behindDoc="1" locked="0" layoutInCell="1" allowOverlap="1" wp14:anchorId="69F5EBF9" wp14:editId="1A6A8C98">
                <wp:simplePos x="0" y="0"/>
                <wp:positionH relativeFrom="page">
                  <wp:posOffset>1598206</wp:posOffset>
                </wp:positionH>
                <wp:positionV relativeFrom="paragraph">
                  <wp:posOffset>239116</wp:posOffset>
                </wp:positionV>
                <wp:extent cx="6862445" cy="253365"/>
                <wp:effectExtent l="0" t="0" r="0" b="0"/>
                <wp:wrapTopAndBottom/>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7E3AA22D" w14:textId="77777777" w:rsidR="006B67DB" w:rsidRDefault="006B67DB" w:rsidP="006B67DB">
                            <w:pPr>
                              <w:pStyle w:val="BodyText"/>
                              <w:tabs>
                                <w:tab w:val="left" w:pos="7587"/>
                              </w:tabs>
                              <w:spacing w:before="69"/>
                              <w:ind w:left="119"/>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1924</w:t>
                            </w:r>
                            <w:r>
                              <w:rPr>
                                <w:spacing w:val="3"/>
                              </w:rPr>
                              <w:t xml:space="preserve"> </w:t>
                            </w:r>
                            <w:r>
                              <w:rPr>
                                <w:spacing w:val="-2"/>
                              </w:rPr>
                              <w:t>[</w:t>
                            </w:r>
                            <w:hyperlink w:anchor="_bookmark259" w:history="1">
                              <w:r>
                                <w:rPr>
                                  <w:color w:val="0000FF"/>
                                  <w:spacing w:val="-2"/>
                                </w:rPr>
                                <w:t>140</w:t>
                              </w:r>
                            </w:hyperlink>
                            <w:r>
                              <w:rPr>
                                <w:spacing w:val="-2"/>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69F5EBF9" id="Textbox 208" o:spid="_x0000_s1065" type="#_x0000_t202" style="position:absolute;left:0;text-align:left;margin-left:125.85pt;margin-top:18.85pt;width:540.35pt;height:19.95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" fillcolor="#f7f7f7" stroked="f">
                <v:textbox inset="0,0,0,0">
                  <w:txbxContent>
                    <w:p w14:paraId="7E3AA22D" w14:textId="77777777" w:rsidR="006B67DB" w:rsidRDefault="006B67DB" w:rsidP="006B67DB">
                      <w:pPr>
                        <w:pStyle w:val="BodyText"/>
                        <w:tabs>
                          <w:tab w:val="left" w:pos="7587"/>
                        </w:tabs>
                        <w:spacing w:before="69"/>
                        <w:ind w:left="119"/>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1924</w:t>
                      </w:r>
                      <w:r>
                        <w:rPr>
                          <w:spacing w:val="3"/>
                        </w:rPr>
                        <w:t xml:space="preserve"> </w:t>
                      </w:r>
                      <w:r>
                        <w:rPr>
                          <w:spacing w:val="-2"/>
                        </w:rPr>
                        <w:t>[</w:t>
                      </w:r>
                      <w:hyperlink w:anchor="_bookmark259" w:history="1">
                        <w:r>
                          <w:rPr>
                            <w:color w:val="0000FF"/>
                            <w:spacing w:val="-2"/>
                          </w:rPr>
                          <w:t>140</w:t>
                        </w:r>
                      </w:hyperlink>
                      <w:r>
                        <w:rPr>
                          <w:spacing w:val="-2"/>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1921</w:t>
      </w:r>
      <w:r>
        <w:rPr>
          <w:spacing w:val="3"/>
        </w:rPr>
        <w:t xml:space="preserve"> </w:t>
      </w:r>
      <w:r>
        <w:rPr>
          <w:spacing w:val="-2"/>
        </w:rPr>
        <w:t>[</w:t>
      </w:r>
      <w:hyperlink w:anchor="_bookmark258" w:history="1">
        <w:r>
          <w:rPr>
            <w:color w:val="0000FF"/>
            <w:spacing w:val="-2"/>
          </w:rPr>
          <w:t>139</w:t>
        </w:r>
      </w:hyperlink>
      <w:r>
        <w:rPr>
          <w:spacing w:val="-2"/>
        </w:rPr>
        <w:t>]</w:t>
      </w:r>
      <w:r>
        <w:tab/>
      </w:r>
      <w:r>
        <w:rPr>
          <w:spacing w:val="-5"/>
        </w:rPr>
        <w:t>Government</w:t>
      </w:r>
      <w:r>
        <w:rPr>
          <w:spacing w:val="3"/>
        </w:rPr>
        <w:t xml:space="preserve"> </w:t>
      </w:r>
      <w:r>
        <w:rPr>
          <w:spacing w:val="-2"/>
        </w:rPr>
        <w:t>legislation</w:t>
      </w:r>
    </w:p>
    <w:p w14:paraId="17FDEDD4" w14:textId="77777777" w:rsidR="006B67DB" w:rsidRDefault="006B67DB" w:rsidP="006B67DB">
      <w:pPr>
        <w:pStyle w:val="BodyText"/>
        <w:tabs>
          <w:tab w:val="left" w:pos="7844"/>
        </w:tabs>
        <w:spacing w:before="69"/>
        <w:ind w:left="376"/>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1926</w:t>
      </w:r>
      <w:r>
        <w:rPr>
          <w:spacing w:val="3"/>
        </w:rPr>
        <w:t xml:space="preserve"> </w:t>
      </w:r>
      <w:r>
        <w:rPr>
          <w:spacing w:val="-2"/>
        </w:rPr>
        <w:t>[</w:t>
      </w:r>
      <w:hyperlink w:anchor="_bookmark224" w:history="1">
        <w:r>
          <w:rPr>
            <w:color w:val="0000FF"/>
            <w:spacing w:val="-2"/>
          </w:rPr>
          <w:t>105</w:t>
        </w:r>
      </w:hyperlink>
      <w:r>
        <w:rPr>
          <w:spacing w:val="-2"/>
        </w:rPr>
        <w:t>]</w:t>
      </w:r>
      <w:r>
        <w:tab/>
      </w:r>
      <w:r>
        <w:rPr>
          <w:spacing w:val="-5"/>
        </w:rPr>
        <w:t>Government</w:t>
      </w:r>
      <w:r>
        <w:rPr>
          <w:spacing w:val="3"/>
        </w:rPr>
        <w:t xml:space="preserve"> </w:t>
      </w:r>
      <w:r>
        <w:rPr>
          <w:spacing w:val="-2"/>
        </w:rPr>
        <w:t>legislation</w:t>
      </w:r>
    </w:p>
    <w:p w14:paraId="03999E29" w14:textId="77777777" w:rsidR="006B67DB" w:rsidRDefault="006B67DB" w:rsidP="006B67DB">
      <w:pPr>
        <w:pStyle w:val="BodyText"/>
        <w:rPr>
          <w:sz w:val="10"/>
        </w:rPr>
      </w:pPr>
      <w:r>
        <w:rPr>
          <w:noProof/>
        </w:rPr>
        <mc:AlternateContent>
          <mc:Choice Requires="wps">
            <w:drawing>
              <wp:anchor distT="0" distB="0" distL="0" distR="0" simplePos="0" relativeHeight="251687936" behindDoc="1" locked="0" layoutInCell="1" allowOverlap="1" wp14:anchorId="04A07498" wp14:editId="1AA5A8BD">
                <wp:simplePos x="0" y="0"/>
                <wp:positionH relativeFrom="page">
                  <wp:posOffset>1598206</wp:posOffset>
                </wp:positionH>
                <wp:positionV relativeFrom="paragraph">
                  <wp:posOffset>101216</wp:posOffset>
                </wp:positionV>
                <wp:extent cx="6862445" cy="253365"/>
                <wp:effectExtent l="0" t="0" r="0" b="0"/>
                <wp:wrapTopAndBottom/>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A6CA01F" w14:textId="77777777" w:rsidR="006B67DB" w:rsidRDefault="006B67DB" w:rsidP="006B67DB">
                            <w:pPr>
                              <w:pStyle w:val="BodyText"/>
                              <w:tabs>
                                <w:tab w:val="left" w:pos="7587"/>
                              </w:tabs>
                              <w:spacing w:before="69"/>
                              <w:ind w:left="119"/>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1932</w:t>
                            </w:r>
                            <w:r>
                              <w:rPr>
                                <w:spacing w:val="3"/>
                              </w:rPr>
                              <w:t xml:space="preserve"> </w:t>
                            </w:r>
                            <w:r>
                              <w:rPr>
                                <w:spacing w:val="-2"/>
                              </w:rPr>
                              <w:t>[</w:t>
                            </w:r>
                            <w:hyperlink w:anchor="_bookmark260" w:history="1">
                              <w:r>
                                <w:rPr>
                                  <w:color w:val="0000FF"/>
                                  <w:spacing w:val="-2"/>
                                </w:rPr>
                                <w:t>141</w:t>
                              </w:r>
                            </w:hyperlink>
                            <w:r>
                              <w:rPr>
                                <w:spacing w:val="-2"/>
                              </w:rPr>
                              <w:t>]</w:t>
                            </w:r>
                            <w:r>
                              <w:tab/>
                            </w:r>
                            <w:r>
                              <w:rPr>
                                <w:spacing w:val="-5"/>
                              </w:rPr>
                              <w:t>Government</w:t>
                            </w:r>
                            <w:r>
                              <w:rPr>
                                <w:spacing w:val="3"/>
                              </w:rPr>
                              <w:t xml:space="preserve"> </w:t>
                            </w:r>
                            <w:r>
                              <w:rPr>
                                <w:spacing w:val="-2"/>
                              </w:rPr>
                              <w:t>legislation</w:t>
                            </w:r>
                          </w:p>
                        </w:txbxContent>
                      </wps:txbx>
                      <wps:bodyPr wrap="square" lIns="0" tIns="0" rIns="0" bIns="0" rtlCol="0">
                        <a:noAutofit/>
                      </wps:bodyPr>
                    </wps:wsp>
                  </a:graphicData>
                </a:graphic>
              </wp:anchor>
            </w:drawing>
          </mc:Choice>
          <mc:Fallback>
            <w:pict>
              <v:shape w14:anchorId="04A07498" id="Textbox 209" o:spid="_x0000_s1066" type="#_x0000_t202" style="position:absolute;margin-left:125.85pt;margin-top:7.95pt;width:540.35pt;height:19.95pt;z-index:-251628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" fillcolor="#f7f7f7" stroked="f">
                <v:textbox inset="0,0,0,0">
                  <w:txbxContent>
                    <w:p w14:paraId="2A6CA01F" w14:textId="77777777" w:rsidR="006B67DB" w:rsidRDefault="006B67DB" w:rsidP="006B67DB">
                      <w:pPr>
                        <w:pStyle w:val="BodyText"/>
                        <w:tabs>
                          <w:tab w:val="left" w:pos="7587"/>
                        </w:tabs>
                        <w:spacing w:before="69"/>
                        <w:ind w:left="119"/>
                      </w:pPr>
                      <w:r>
                        <w:t>The</w:t>
                      </w:r>
                      <w:r>
                        <w:rPr>
                          <w:spacing w:val="3"/>
                        </w:rPr>
                        <w:t xml:space="preserve"> </w:t>
                      </w:r>
                      <w:r>
                        <w:t>Revenue</w:t>
                      </w:r>
                      <w:r>
                        <w:rPr>
                          <w:spacing w:val="4"/>
                        </w:rPr>
                        <w:t xml:space="preserve"> </w:t>
                      </w:r>
                      <w:r>
                        <w:t>Act</w:t>
                      </w:r>
                      <w:r>
                        <w:rPr>
                          <w:spacing w:val="3"/>
                        </w:rPr>
                        <w:t xml:space="preserve"> </w:t>
                      </w:r>
                      <w:r>
                        <w:t>of</w:t>
                      </w:r>
                      <w:r>
                        <w:rPr>
                          <w:spacing w:val="4"/>
                        </w:rPr>
                        <w:t xml:space="preserve"> </w:t>
                      </w:r>
                      <w:r>
                        <w:t>1932</w:t>
                      </w:r>
                      <w:r>
                        <w:rPr>
                          <w:spacing w:val="3"/>
                        </w:rPr>
                        <w:t xml:space="preserve"> </w:t>
                      </w:r>
                      <w:r>
                        <w:rPr>
                          <w:spacing w:val="-2"/>
                        </w:rPr>
                        <w:t>[</w:t>
                      </w:r>
                      <w:hyperlink w:anchor="_bookmark260" w:history="1">
                        <w:r>
                          <w:rPr>
                            <w:color w:val="0000FF"/>
                            <w:spacing w:val="-2"/>
                          </w:rPr>
                          <w:t>141</w:t>
                        </w:r>
                      </w:hyperlink>
                      <w:r>
                        <w:rPr>
                          <w:spacing w:val="-2"/>
                        </w:rPr>
                        <w:t>]</w:t>
                      </w:r>
                      <w:r>
                        <w:tab/>
                      </w:r>
                      <w:r>
                        <w:rPr>
                          <w:spacing w:val="-5"/>
                        </w:rPr>
                        <w:t>Government</w:t>
                      </w:r>
                      <w:r>
                        <w:rPr>
                          <w:spacing w:val="3"/>
                        </w:rPr>
                        <w:t xml:space="preserve"> </w:t>
                      </w:r>
                      <w:r>
                        <w:rPr>
                          <w:spacing w:val="-2"/>
                        </w:rPr>
                        <w:t>legislation</w:t>
                      </w:r>
                    </w:p>
                  </w:txbxContent>
                </v:textbox>
                <w10:wrap type="topAndBottom" anchorx="page"/>
              </v:shape>
            </w:pict>
          </mc:Fallback>
        </mc:AlternateContent>
      </w:r>
    </w:p>
    <w:p w14:paraId="37552A97" w14:textId="77777777" w:rsidR="006B67DB" w:rsidRDefault="006B67DB" w:rsidP="006B67DB">
      <w:pPr>
        <w:pStyle w:val="BodyText"/>
        <w:tabs>
          <w:tab w:val="left" w:pos="7844"/>
        </w:tabs>
        <w:spacing w:before="69" w:after="60"/>
        <w:ind w:left="376"/>
      </w:pPr>
      <w:r>
        <w:t>The</w:t>
      </w:r>
      <w:r>
        <w:rPr>
          <w:spacing w:val="7"/>
        </w:rPr>
        <w:t xml:space="preserve"> </w:t>
      </w:r>
      <w:r>
        <w:t>Revenue</w:t>
      </w:r>
      <w:r>
        <w:rPr>
          <w:spacing w:val="8"/>
        </w:rPr>
        <w:t xml:space="preserve"> </w:t>
      </w:r>
      <w:r>
        <w:t>Act</w:t>
      </w:r>
      <w:r>
        <w:rPr>
          <w:spacing w:val="7"/>
        </w:rPr>
        <w:t xml:space="preserve"> </w:t>
      </w:r>
      <w:r>
        <w:t>of</w:t>
      </w:r>
      <w:r>
        <w:rPr>
          <w:spacing w:val="8"/>
        </w:rPr>
        <w:t xml:space="preserve"> </w:t>
      </w:r>
      <w:r>
        <w:t>1935</w:t>
      </w:r>
      <w:r>
        <w:rPr>
          <w:spacing w:val="8"/>
        </w:rPr>
        <w:t xml:space="preserve"> </w:t>
      </w:r>
      <w:r>
        <w:t>(Chase</w:t>
      </w:r>
      <w:r>
        <w:rPr>
          <w:spacing w:val="7"/>
        </w:rPr>
        <w:t xml:space="preserve"> </w:t>
      </w:r>
      <w:r>
        <w:t>Bank)</w:t>
      </w:r>
      <w:r>
        <w:rPr>
          <w:spacing w:val="8"/>
        </w:rPr>
        <w:t xml:space="preserve"> </w:t>
      </w:r>
      <w:r>
        <w:rPr>
          <w:spacing w:val="-2"/>
        </w:rPr>
        <w:t>[</w:t>
      </w:r>
      <w:hyperlink w:anchor="_bookmark255" w:history="1">
        <w:r>
          <w:rPr>
            <w:color w:val="0000FF"/>
            <w:spacing w:val="-2"/>
          </w:rPr>
          <w:t>136</w:t>
        </w:r>
      </w:hyperlink>
      <w:r>
        <w:rPr>
          <w:spacing w:val="-2"/>
        </w:rPr>
        <w:t>]</w:t>
      </w:r>
      <w:r>
        <w:tab/>
        <w:t>Corporate</w:t>
      </w:r>
      <w:r>
        <w:rPr>
          <w:spacing w:val="-6"/>
        </w:rPr>
        <w:t xml:space="preserve"> </w:t>
      </w:r>
      <w:r>
        <w:rPr>
          <w:spacing w:val="-2"/>
        </w:rPr>
        <w:t>research</w:t>
      </w:r>
    </w:p>
    <w:p w14:paraId="594FB653" w14:textId="77777777" w:rsidR="006B67DB" w:rsidRDefault="006B67DB" w:rsidP="006B67DB">
      <w:pPr>
        <w:pStyle w:val="BodyText"/>
        <w:ind w:left="256"/>
      </w:pPr>
      <w:r>
        <w:rPr>
          <w:noProof/>
        </w:rPr>
        <mc:AlternateContent>
          <mc:Choice Requires="wps">
            <w:drawing>
              <wp:inline distT="0" distB="0" distL="0" distR="0" wp14:anchorId="60471301" wp14:editId="21B0FDFC">
                <wp:extent cx="6862445" cy="253365"/>
                <wp:effectExtent l="0" t="0" r="0" b="0"/>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4477DD6"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(2008)</w:t>
                            </w:r>
                            <w:r>
                              <w:rPr>
                                <w:spacing w:val="16"/>
                              </w:rPr>
                              <w:t xml:space="preserve"> </w:t>
                            </w:r>
                            <w:r>
                              <w:rPr>
                                <w:spacing w:val="-4"/>
                              </w:rPr>
                              <w:t>[</w:t>
                            </w:r>
                            <w:hyperlink w:anchor="_bookmark191" w:history="1">
                              <w:r>
                                <w:rPr>
                                  <w:color w:val="0000FF"/>
                                  <w:spacing w:val="-4"/>
                                </w:rPr>
                                <w:t>72</w:t>
                              </w:r>
                            </w:hyperlink>
                            <w:r>
                              <w:rPr>
                                <w:spacing w:val="-4"/>
                              </w:rPr>
                              <w:t>]</w:t>
                            </w:r>
                            <w:r>
                              <w:tab/>
                            </w:r>
                            <w:r>
                              <w:rPr>
                                <w:spacing w:val="-5"/>
                              </w:rPr>
                              <w:t>Government</w:t>
                            </w:r>
                            <w:r>
                              <w:rPr>
                                <w:spacing w:val="1"/>
                              </w:rPr>
                              <w:t xml:space="preserve"> </w:t>
                            </w:r>
                            <w:r>
                              <w:rPr>
                                <w:spacing w:val="-2"/>
                              </w:rPr>
                              <w:t>documents</w:t>
                            </w:r>
                          </w:p>
                        </w:txbxContent>
                      </wps:txbx>
                      <wps:bodyPr wrap="square" lIns="0" tIns="0" rIns="0" bIns="0" rtlCol="0">
                        <a:noAutofit/>
                      </wps:bodyPr>
                    </wps:wsp>
                  </a:graphicData>
                </a:graphic>
              </wp:inline>
            </w:drawing>
          </mc:Choice>
          <mc:Fallback>
            <w:pict>
              <v:shape w14:anchorId="60471301" id="Textbox 210" o:spid="_x0000_s1067"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" fillcolor="#f7f7f7" stroked="f">
                <v:textbox inset="0,0,0,0">
                  <w:txbxContent>
                    <w:p w14:paraId="24477DD6"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(2008)</w:t>
                      </w:r>
                      <w:r>
                        <w:rPr>
                          <w:spacing w:val="16"/>
                        </w:rPr>
                        <w:t xml:space="preserve"> </w:t>
                      </w:r>
                      <w:r>
                        <w:rPr>
                          <w:spacing w:val="-4"/>
                        </w:rPr>
                        <w:t>[</w:t>
                      </w:r>
                      <w:hyperlink w:anchor="_bookmark191" w:history="1">
                        <w:r>
                          <w:rPr>
                            <w:color w:val="0000FF"/>
                            <w:spacing w:val="-4"/>
                          </w:rPr>
                          <w:t>72</w:t>
                        </w:r>
                      </w:hyperlink>
                      <w:r>
                        <w:rPr>
                          <w:spacing w:val="-4"/>
                        </w:rPr>
                        <w:t>]</w:t>
                      </w:r>
                      <w:r>
                        <w:tab/>
                      </w:r>
                      <w:r>
                        <w:rPr>
                          <w:spacing w:val="-5"/>
                        </w:rPr>
                        <w:t>Government</w:t>
                      </w:r>
                      <w:r>
                        <w:rPr>
                          <w:spacing w:val="1"/>
                        </w:rPr>
                        <w:t xml:space="preserve"> </w:t>
                      </w:r>
                      <w:r>
                        <w:rPr>
                          <w:spacing w:val="-2"/>
                        </w:rPr>
                        <w:t>documents</w:t>
                      </w:r>
                    </w:p>
                  </w:txbxContent>
                </v:textbox>
                <w10:anchorlock/>
              </v:shape>
            </w:pict>
          </mc:Fallback>
        </mc:AlternateContent>
      </w:r>
    </w:p>
    <w:p w14:paraId="62127554" w14:textId="77777777" w:rsidR="006B67DB" w:rsidRDefault="006B67DB" w:rsidP="006B67DB">
      <w:pPr>
        <w:pStyle w:val="BodyText"/>
        <w:tabs>
          <w:tab w:val="left" w:pos="7844"/>
        </w:tabs>
        <w:spacing w:before="47"/>
        <w:ind w:left="376"/>
      </w:pPr>
      <w:r>
        <w:rPr>
          <w:noProof/>
        </w:rPr>
        <mc:AlternateContent>
          <mc:Choice Requires="wps">
            <w:drawing>
              <wp:anchor distT="0" distB="0" distL="0" distR="0" simplePos="0" relativeHeight="251688960" behindDoc="1" locked="0" layoutInCell="1" allowOverlap="1" wp14:anchorId="1E0C6040" wp14:editId="5BD53776">
                <wp:simplePos x="0" y="0"/>
                <wp:positionH relativeFrom="page">
                  <wp:posOffset>1598206</wp:posOffset>
                </wp:positionH>
                <wp:positionV relativeFrom="paragraph">
                  <wp:posOffset>229578</wp:posOffset>
                </wp:positionV>
                <wp:extent cx="6862445" cy="253365"/>
                <wp:effectExtent l="0" t="0" r="0" b="0"/>
                <wp:wrapTopAndBottom/>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65B33389"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(2010)</w:t>
                            </w:r>
                            <w:r>
                              <w:rPr>
                                <w:spacing w:val="16"/>
                              </w:rPr>
                              <w:t xml:space="preserve"> </w:t>
                            </w:r>
                            <w:r>
                              <w:rPr>
                                <w:spacing w:val="-4"/>
                              </w:rPr>
                              <w:t>[</w:t>
                            </w:r>
                            <w:hyperlink w:anchor="_bookmark193" w:history="1">
                              <w:r>
                                <w:rPr>
                                  <w:color w:val="0000FF"/>
                                  <w:spacing w:val="-4"/>
                                </w:rPr>
                                <w:t>74</w:t>
                              </w:r>
                            </w:hyperlink>
                            <w:r>
                              <w:rPr>
                                <w:spacing w:val="-4"/>
                              </w:rPr>
                              <w:t>]</w:t>
                            </w:r>
                            <w:r>
                              <w:tab/>
                            </w:r>
                            <w:r>
                              <w:rPr>
                                <w:spacing w:val="-5"/>
                              </w:rPr>
                              <w:t>Government</w:t>
                            </w:r>
                            <w:r>
                              <w:rPr>
                                <w:spacing w:val="3"/>
                              </w:rPr>
                              <w:t xml:space="preserve"> </w:t>
                            </w:r>
                            <w:r>
                              <w:rPr>
                                <w:spacing w:val="-2"/>
                              </w:rPr>
                              <w:t>documents</w:t>
                            </w:r>
                          </w:p>
                        </w:txbxContent>
                      </wps:txbx>
                      <wps:bodyPr wrap="square" lIns="0" tIns="0" rIns="0" bIns="0" rtlCol="0">
                        <a:noAutofit/>
                      </wps:bodyPr>
                    </wps:wsp>
                  </a:graphicData>
                </a:graphic>
              </wp:anchor>
            </w:drawing>
          </mc:Choice>
          <mc:Fallback>
            <w:pict>
              <v:shape w14:anchorId="1E0C6040" id="Textbox 211" o:spid="_x0000_s1068" type="#_x0000_t202" style="position:absolute;left:0;text-align:left;margin-left:125.85pt;margin-top:18.1pt;width:540.35pt;height:19.95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" fillcolor="#f7f7f7" stroked="f">
                <v:textbox inset="0,0,0,0">
                  <w:txbxContent>
                    <w:p w14:paraId="65B33389"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(2010)</w:t>
                      </w:r>
                      <w:r>
                        <w:rPr>
                          <w:spacing w:val="16"/>
                        </w:rPr>
                        <w:t xml:space="preserve"> </w:t>
                      </w:r>
                      <w:r>
                        <w:rPr>
                          <w:spacing w:val="-4"/>
                        </w:rPr>
                        <w:t>[</w:t>
                      </w:r>
                      <w:hyperlink w:anchor="_bookmark193" w:history="1">
                        <w:r>
                          <w:rPr>
                            <w:color w:val="0000FF"/>
                            <w:spacing w:val="-4"/>
                          </w:rPr>
                          <w:t>74</w:t>
                        </w:r>
                      </w:hyperlink>
                      <w:r>
                        <w:rPr>
                          <w:spacing w:val="-4"/>
                        </w:rPr>
                        <w:t>]</w:t>
                      </w:r>
                      <w:r>
                        <w:tab/>
                      </w:r>
                      <w:r>
                        <w:rPr>
                          <w:spacing w:val="-5"/>
                        </w:rPr>
                        <w:t>Government</w:t>
                      </w:r>
                      <w:r>
                        <w:rPr>
                          <w:spacing w:val="3"/>
                        </w:rPr>
                        <w:t xml:space="preserve"> </w:t>
                      </w:r>
                      <w:r>
                        <w:rPr>
                          <w:spacing w:val="-2"/>
                        </w:rPr>
                        <w:t>documents</w:t>
                      </w:r>
                    </w:p>
                  </w:txbxContent>
                </v:textbox>
                <w10:wrap type="topAndBottom" anchorx="page"/>
              </v:shape>
            </w:pict>
          </mc:Fallback>
        </mc:AlternateContent>
      </w: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(2009)</w:t>
      </w:r>
      <w:r>
        <w:rPr>
          <w:spacing w:val="16"/>
        </w:rPr>
        <w:t xml:space="preserve"> </w:t>
      </w:r>
      <w:r>
        <w:rPr>
          <w:spacing w:val="-4"/>
        </w:rPr>
        <w:t>[</w:t>
      </w:r>
      <w:hyperlink w:anchor="_bookmark192" w:history="1">
        <w:r>
          <w:rPr>
            <w:color w:val="0000FF"/>
            <w:spacing w:val="-4"/>
          </w:rPr>
          <w:t>73</w:t>
        </w:r>
      </w:hyperlink>
      <w:r>
        <w:rPr>
          <w:spacing w:val="-4"/>
        </w:rPr>
        <w:t>]</w:t>
      </w:r>
      <w:r>
        <w:tab/>
      </w:r>
      <w:r>
        <w:rPr>
          <w:spacing w:val="-5"/>
        </w:rPr>
        <w:t>Government</w:t>
      </w:r>
      <w:r>
        <w:rPr>
          <w:spacing w:val="3"/>
        </w:rPr>
        <w:t xml:space="preserve"> </w:t>
      </w:r>
      <w:r>
        <w:rPr>
          <w:spacing w:val="-2"/>
        </w:rPr>
        <w:t>documents</w:t>
      </w:r>
    </w:p>
    <w:p w14:paraId="792BF5EC" w14:textId="77777777" w:rsidR="006B67DB" w:rsidRDefault="006B67DB" w:rsidP="006B67DB">
      <w:pPr>
        <w:sectPr w:rsidR="006B67DB" w:rsidSect="006B67DB">
          <w:pgSz w:w="15840" w:h="12240" w:orient="landscape"/>
          <w:pgMar w:top="1380" w:right="2260" w:bottom="280" w:left="2260" w:header="720" w:footer="720" w:gutter="0"/>
          <w:cols w:space="720"/>
        </w:sectPr>
      </w:pPr>
    </w:p>
    <w:p w14:paraId="268659D8" w14:textId="77777777" w:rsidR="006B67DB" w:rsidRDefault="006B67DB" w:rsidP="006B67DB">
      <w:pPr>
        <w:pStyle w:val="BodyText"/>
        <w:tabs>
          <w:tab w:val="left" w:pos="7844"/>
        </w:tabs>
        <w:spacing w:before="106"/>
        <w:ind w:left="376"/>
      </w:pPr>
      <w:r>
        <w:rPr>
          <w:noProof/>
        </w:rPr>
        <w:lastRenderedPageBreak/>
        <mc:AlternateContent>
          <mc:Choice Requires="wps">
            <w:drawing>
              <wp:anchor distT="0" distB="0" distL="0" distR="0" simplePos="0" relativeHeight="251689984" behindDoc="1" locked="0" layoutInCell="1" allowOverlap="1" wp14:anchorId="1DBD9D42" wp14:editId="0E46BC54">
                <wp:simplePos x="0" y="0"/>
                <wp:positionH relativeFrom="page">
                  <wp:posOffset>1598206</wp:posOffset>
                </wp:positionH>
                <wp:positionV relativeFrom="paragraph">
                  <wp:posOffset>276568</wp:posOffset>
                </wp:positionV>
                <wp:extent cx="6862445" cy="253365"/>
                <wp:effectExtent l="0" t="0" r="0" b="0"/>
                <wp:wrapTopAndBottom/>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6CD02D6"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(2017)</w:t>
                            </w:r>
                            <w:r>
                              <w:rPr>
                                <w:spacing w:val="16"/>
                              </w:rPr>
                              <w:t xml:space="preserve"> </w:t>
                            </w:r>
                            <w:r>
                              <w:rPr>
                                <w:spacing w:val="-4"/>
                              </w:rPr>
                              <w:t>[</w:t>
                            </w:r>
                            <w:hyperlink w:anchor="_bookmark195" w:history="1">
                              <w:r>
                                <w:rPr>
                                  <w:color w:val="0000FF"/>
                                  <w:spacing w:val="-4"/>
                                </w:rPr>
                                <w:t>76</w:t>
                              </w:r>
                            </w:hyperlink>
                            <w:r>
                              <w:rPr>
                                <w:spacing w:val="-4"/>
                              </w:rPr>
                              <w:t>]</w:t>
                            </w:r>
                            <w:r>
                              <w:tab/>
                            </w:r>
                            <w:r>
                              <w:rPr>
                                <w:spacing w:val="-5"/>
                              </w:rPr>
                              <w:t>Government</w:t>
                            </w:r>
                            <w:r>
                              <w:rPr>
                                <w:spacing w:val="3"/>
                              </w:rPr>
                              <w:t xml:space="preserve"> </w:t>
                            </w:r>
                            <w:r>
                              <w:rPr>
                                <w:spacing w:val="-2"/>
                              </w:rPr>
                              <w:t>documents</w:t>
                            </w:r>
                          </w:p>
                        </w:txbxContent>
                      </wps:txbx>
                      <wps:bodyPr wrap="square" lIns="0" tIns="0" rIns="0" bIns="0" rtlCol="0">
                        <a:noAutofit/>
                      </wps:bodyPr>
                    </wps:wsp>
                  </a:graphicData>
                </a:graphic>
              </wp:anchor>
            </w:drawing>
          </mc:Choice>
          <mc:Fallback>
            <w:pict>
              <v:shape w14:anchorId="1DBD9D42" id="Textbox 212" o:spid="_x0000_s1069" type="#_x0000_t202" style="position:absolute;left:0;text-align:left;margin-left:125.85pt;margin-top:21.8pt;width:540.35pt;height:19.95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" fillcolor="#f7f7f7" stroked="f">
                <v:textbox inset="0,0,0,0">
                  <w:txbxContent>
                    <w:p w14:paraId="26CD02D6"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(2017)</w:t>
                      </w:r>
                      <w:r>
                        <w:rPr>
                          <w:spacing w:val="16"/>
                        </w:rPr>
                        <w:t xml:space="preserve"> </w:t>
                      </w:r>
                      <w:r>
                        <w:rPr>
                          <w:spacing w:val="-4"/>
                        </w:rPr>
                        <w:t>[</w:t>
                      </w:r>
                      <w:hyperlink w:anchor="_bookmark195" w:history="1">
                        <w:r>
                          <w:rPr>
                            <w:color w:val="0000FF"/>
                            <w:spacing w:val="-4"/>
                          </w:rPr>
                          <w:t>76</w:t>
                        </w:r>
                      </w:hyperlink>
                      <w:r>
                        <w:rPr>
                          <w:spacing w:val="-4"/>
                        </w:rPr>
                        <w:t>]</w:t>
                      </w:r>
                      <w:r>
                        <w:tab/>
                      </w:r>
                      <w:r>
                        <w:rPr>
                          <w:spacing w:val="-5"/>
                        </w:rPr>
                        <w:t>Government</w:t>
                      </w:r>
                      <w:r>
                        <w:rPr>
                          <w:spacing w:val="3"/>
                        </w:rPr>
                        <w:t xml:space="preserve"> </w:t>
                      </w:r>
                      <w:r>
                        <w:rPr>
                          <w:spacing w:val="-2"/>
                        </w:rPr>
                        <w:t>documents</w:t>
                      </w:r>
                    </w:p>
                  </w:txbxContent>
                </v:textbox>
                <w10:wrap type="topAndBottom" anchorx="page"/>
              </v:shape>
            </w:pict>
          </mc:Fallback>
        </mc:AlternateContent>
      </w: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(2016)</w:t>
      </w:r>
      <w:r>
        <w:rPr>
          <w:spacing w:val="16"/>
        </w:rPr>
        <w:t xml:space="preserve"> </w:t>
      </w:r>
      <w:r>
        <w:rPr>
          <w:spacing w:val="-4"/>
        </w:rPr>
        <w:t>[</w:t>
      </w:r>
      <w:hyperlink w:anchor="_bookmark194" w:history="1">
        <w:r>
          <w:rPr>
            <w:color w:val="0000FF"/>
            <w:spacing w:val="-4"/>
          </w:rPr>
          <w:t>75</w:t>
        </w:r>
      </w:hyperlink>
      <w:r>
        <w:rPr>
          <w:spacing w:val="-4"/>
        </w:rPr>
        <w:t>]</w:t>
      </w:r>
      <w:r>
        <w:tab/>
      </w:r>
      <w:r>
        <w:rPr>
          <w:spacing w:val="-5"/>
        </w:rPr>
        <w:t>Government</w:t>
      </w:r>
      <w:r>
        <w:rPr>
          <w:spacing w:val="3"/>
        </w:rPr>
        <w:t xml:space="preserve"> </w:t>
      </w:r>
      <w:r>
        <w:rPr>
          <w:spacing w:val="-2"/>
        </w:rPr>
        <w:t>documents</w:t>
      </w:r>
    </w:p>
    <w:p w14:paraId="0B3177BB" w14:textId="77777777" w:rsidR="006B67DB" w:rsidRDefault="006B67DB" w:rsidP="006B67DB">
      <w:pPr>
        <w:pStyle w:val="BodyText"/>
        <w:tabs>
          <w:tab w:val="left" w:pos="7844"/>
        </w:tabs>
        <w:spacing w:before="69" w:after="60"/>
        <w:ind w:left="376"/>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(2018)</w:t>
      </w:r>
      <w:r>
        <w:rPr>
          <w:spacing w:val="16"/>
        </w:rPr>
        <w:t xml:space="preserve"> </w:t>
      </w:r>
      <w:r>
        <w:rPr>
          <w:spacing w:val="-4"/>
        </w:rPr>
        <w:t>[</w:t>
      </w:r>
      <w:hyperlink w:anchor="_bookmark196" w:history="1">
        <w:r>
          <w:rPr>
            <w:color w:val="0000FF"/>
            <w:spacing w:val="-4"/>
          </w:rPr>
          <w:t>77</w:t>
        </w:r>
      </w:hyperlink>
      <w:r>
        <w:rPr>
          <w:spacing w:val="-4"/>
        </w:rPr>
        <w:t>]</w:t>
      </w:r>
      <w:r>
        <w:tab/>
      </w:r>
      <w:r>
        <w:rPr>
          <w:spacing w:val="-5"/>
        </w:rPr>
        <w:t>Government</w:t>
      </w:r>
      <w:r>
        <w:rPr>
          <w:spacing w:val="3"/>
        </w:rPr>
        <w:t xml:space="preserve"> </w:t>
      </w:r>
      <w:r>
        <w:rPr>
          <w:spacing w:val="-2"/>
        </w:rPr>
        <w:t>documents</w:t>
      </w:r>
    </w:p>
    <w:p w14:paraId="03CB069F" w14:textId="77777777" w:rsidR="006B67DB" w:rsidRDefault="006B67DB" w:rsidP="006B67DB">
      <w:pPr>
        <w:pStyle w:val="BodyText"/>
        <w:ind w:left="256"/>
      </w:pPr>
      <w:r>
        <w:rPr>
          <w:noProof/>
        </w:rPr>
        <mc:AlternateContent>
          <mc:Choice Requires="wps">
            <w:drawing>
              <wp:inline distT="0" distB="0" distL="0" distR="0" wp14:anchorId="4AB3A3B4" wp14:editId="689C0B47">
                <wp:extent cx="6862445" cy="253365"/>
                <wp:effectExtent l="0" t="0" r="0" b="0"/>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21F28D15"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(2019)</w:t>
                            </w:r>
                            <w:r>
                              <w:rPr>
                                <w:spacing w:val="16"/>
                              </w:rPr>
                              <w:t xml:space="preserve"> </w:t>
                            </w:r>
                            <w:r>
                              <w:rPr>
                                <w:spacing w:val="-4"/>
                              </w:rPr>
                              <w:t>[</w:t>
                            </w:r>
                            <w:hyperlink w:anchor="_bookmark197" w:history="1">
                              <w:r>
                                <w:rPr>
                                  <w:color w:val="0000FF"/>
                                  <w:spacing w:val="-4"/>
                                </w:rPr>
                                <w:t>78</w:t>
                              </w:r>
                            </w:hyperlink>
                            <w:r>
                              <w:rPr>
                                <w:spacing w:val="-4"/>
                              </w:rPr>
                              <w:t>]</w:t>
                            </w:r>
                            <w:r>
                              <w:tab/>
                            </w:r>
                            <w:r>
                              <w:rPr>
                                <w:spacing w:val="-5"/>
                              </w:rPr>
                              <w:t>Government</w:t>
                            </w:r>
                            <w:r>
                              <w:rPr>
                                <w:spacing w:val="1"/>
                              </w:rPr>
                              <w:t xml:space="preserve"> </w:t>
                            </w:r>
                            <w:r>
                              <w:rPr>
                                <w:spacing w:val="-2"/>
                              </w:rPr>
                              <w:t>documents</w:t>
                            </w:r>
                          </w:p>
                        </w:txbxContent>
                      </wps:txbx>
                      <wps:bodyPr wrap="square" lIns="0" tIns="0" rIns="0" bIns="0" rtlCol="0">
                        <a:noAutofit/>
                      </wps:bodyPr>
                    </wps:wsp>
                  </a:graphicData>
                </a:graphic>
              </wp:inline>
            </w:drawing>
          </mc:Choice>
          <mc:Fallback>
            <w:pict>
              <v:shape w14:anchorId="4AB3A3B4" id="Textbox 213" o:spid="_x0000_s1070" type="#_x0000_t202" style="width:540.3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" fillcolor="#f7f7f7" stroked="f">
                <v:textbox inset="0,0,0,0">
                  <w:txbxContent>
                    <w:p w14:paraId="21F28D15" w14:textId="77777777" w:rsidR="006B67DB" w:rsidRDefault="006B67DB" w:rsidP="006B67DB">
                      <w:pPr>
                        <w:pStyle w:val="BodyText"/>
                        <w:tabs>
                          <w:tab w:val="left" w:pos="7587"/>
                        </w:tabs>
                        <w:spacing w:before="69"/>
                        <w:ind w:left="119"/>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(2019)</w:t>
                      </w:r>
                      <w:r>
                        <w:rPr>
                          <w:spacing w:val="16"/>
                        </w:rPr>
                        <w:t xml:space="preserve"> </w:t>
                      </w:r>
                      <w:r>
                        <w:rPr>
                          <w:spacing w:val="-4"/>
                        </w:rPr>
                        <w:t>[</w:t>
                      </w:r>
                      <w:hyperlink w:anchor="_bookmark197" w:history="1">
                        <w:r>
                          <w:rPr>
                            <w:color w:val="0000FF"/>
                            <w:spacing w:val="-4"/>
                          </w:rPr>
                          <w:t>78</w:t>
                        </w:r>
                      </w:hyperlink>
                      <w:r>
                        <w:rPr>
                          <w:spacing w:val="-4"/>
                        </w:rPr>
                        <w:t>]</w:t>
                      </w:r>
                      <w:r>
                        <w:tab/>
                      </w:r>
                      <w:r>
                        <w:rPr>
                          <w:spacing w:val="-5"/>
                        </w:rPr>
                        <w:t>Government</w:t>
                      </w:r>
                      <w:r>
                        <w:rPr>
                          <w:spacing w:val="1"/>
                        </w:rPr>
                        <w:t xml:space="preserve"> </w:t>
                      </w:r>
                      <w:r>
                        <w:rPr>
                          <w:spacing w:val="-2"/>
                        </w:rPr>
                        <w:t>documents</w:t>
                      </w:r>
                    </w:p>
                  </w:txbxContent>
                </v:textbox>
                <w10:anchorlock/>
              </v:shape>
            </w:pict>
          </mc:Fallback>
        </mc:AlternateContent>
      </w:r>
    </w:p>
    <w:p w14:paraId="1EC9B264" w14:textId="77777777" w:rsidR="006B67DB" w:rsidRDefault="006B67DB" w:rsidP="006B67DB">
      <w:pPr>
        <w:pStyle w:val="BodyText"/>
        <w:tabs>
          <w:tab w:val="left" w:pos="7844"/>
        </w:tabs>
        <w:spacing w:before="47"/>
        <w:ind w:left="376"/>
      </w:pPr>
      <w:r>
        <w:t>U.S.</w:t>
      </w:r>
      <w:r>
        <w:rPr>
          <w:spacing w:val="15"/>
        </w:rPr>
        <w:t xml:space="preserve"> </w:t>
      </w:r>
      <w:r>
        <w:t>IRS</w:t>
      </w:r>
      <w:r>
        <w:rPr>
          <w:spacing w:val="16"/>
        </w:rPr>
        <w:t xml:space="preserve"> </w:t>
      </w:r>
      <w:r>
        <w:t>Form</w:t>
      </w:r>
      <w:r>
        <w:rPr>
          <w:spacing w:val="16"/>
        </w:rPr>
        <w:t xml:space="preserve"> </w:t>
      </w:r>
      <w:r>
        <w:t>706</w:t>
      </w:r>
      <w:r>
        <w:rPr>
          <w:spacing w:val="16"/>
        </w:rPr>
        <w:t xml:space="preserve"> </w:t>
      </w:r>
      <w:r>
        <w:t>Instructions</w:t>
      </w:r>
      <w:r>
        <w:rPr>
          <w:spacing w:val="16"/>
        </w:rPr>
        <w:t xml:space="preserve"> </w:t>
      </w:r>
      <w:r>
        <w:t>(2021)</w:t>
      </w:r>
      <w:r>
        <w:rPr>
          <w:spacing w:val="16"/>
        </w:rPr>
        <w:t xml:space="preserve"> </w:t>
      </w:r>
      <w:r>
        <w:rPr>
          <w:spacing w:val="-4"/>
        </w:rPr>
        <w:t>[</w:t>
      </w:r>
      <w:hyperlink w:anchor="_bookmark198" w:history="1">
        <w:r>
          <w:rPr>
            <w:color w:val="0000FF"/>
            <w:spacing w:val="-4"/>
          </w:rPr>
          <w:t>79</w:t>
        </w:r>
      </w:hyperlink>
      <w:r>
        <w:rPr>
          <w:spacing w:val="-4"/>
        </w:rPr>
        <w:t>]</w:t>
      </w:r>
      <w:r>
        <w:tab/>
      </w:r>
      <w:r>
        <w:rPr>
          <w:spacing w:val="-5"/>
        </w:rPr>
        <w:t>Government</w:t>
      </w:r>
      <w:r>
        <w:rPr>
          <w:spacing w:val="3"/>
        </w:rPr>
        <w:t xml:space="preserve"> </w:t>
      </w:r>
      <w:r>
        <w:rPr>
          <w:spacing w:val="-2"/>
        </w:rPr>
        <w:t>documents</w:t>
      </w:r>
    </w:p>
    <w:p w14:paraId="3ACD7BBF" w14:textId="77777777" w:rsidR="006B67DB" w:rsidRDefault="006B67DB" w:rsidP="006B67DB">
      <w:pPr>
        <w:pStyle w:val="BodyText"/>
        <w:spacing w:before="1"/>
        <w:rPr>
          <w:sz w:val="10"/>
        </w:rPr>
      </w:pPr>
      <w:r>
        <w:rPr>
          <w:noProof/>
        </w:rPr>
        <mc:AlternateContent>
          <mc:Choice Requires="wps">
            <w:drawing>
              <wp:anchor distT="0" distB="0" distL="0" distR="0" simplePos="0" relativeHeight="251691008" behindDoc="1" locked="0" layoutInCell="1" allowOverlap="1" wp14:anchorId="4569894B" wp14:editId="7CC4EEAA">
                <wp:simplePos x="0" y="0"/>
                <wp:positionH relativeFrom="page">
                  <wp:posOffset>1598206</wp:posOffset>
                </wp:positionH>
                <wp:positionV relativeFrom="paragraph">
                  <wp:posOffset>101584</wp:posOffset>
                </wp:positionV>
                <wp:extent cx="6862445" cy="253365"/>
                <wp:effectExtent l="0" t="0" r="0" b="0"/>
                <wp:wrapTopAndBottom/>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2445" cy="253365"/>
                        </a:xfrm>
                        <a:prstGeom prst="rect">
                          <a:avLst/>
                        </a:prstGeom>
                        <a:solidFill>
                          <a:srgbClr val="F7F7F7"/>
                        </a:solidFill>
                      </wps:spPr>
                      <wps:txbx>
                        <w:txbxContent>
                          <w:p w14:paraId="711B2116" w14:textId="77777777" w:rsidR="006B67DB" w:rsidRDefault="006B67DB" w:rsidP="006B67DB">
                            <w:pPr>
                              <w:pStyle w:val="BodyText"/>
                              <w:tabs>
                                <w:tab w:val="left" w:pos="7587"/>
                              </w:tabs>
                              <w:spacing w:before="69"/>
                              <w:ind w:left="119"/>
                            </w:pPr>
                            <w:r>
                              <w:t>Walczak</w:t>
                            </w:r>
                            <w:r>
                              <w:rPr>
                                <w:spacing w:val="6"/>
                              </w:rPr>
                              <w:t xml:space="preserve"> </w:t>
                            </w:r>
                            <w:r>
                              <w:t>(2017)</w:t>
                            </w:r>
                            <w:r>
                              <w:rPr>
                                <w:spacing w:val="6"/>
                              </w:rPr>
                              <w:t xml:space="preserve"> </w:t>
                            </w:r>
                            <w:r>
                              <w:rPr>
                                <w:spacing w:val="-4"/>
                              </w:rPr>
                              <w:t>[</w:t>
                            </w:r>
                            <w:hyperlink w:anchor="_bookmark266" w:history="1">
                              <w:r>
                                <w:rPr>
                                  <w:color w:val="0000FF"/>
                                  <w:spacing w:val="-4"/>
                                </w:rPr>
                                <w:t>147</w:t>
                              </w:r>
                            </w:hyperlink>
                            <w:r>
                              <w:rPr>
                                <w:spacing w:val="-4"/>
                              </w:rPr>
                              <w:t>]</w:t>
                            </w:r>
                            <w:r>
                              <w:tab/>
                              <w:t>Corporate</w:t>
                            </w:r>
                            <w:r>
                              <w:rPr>
                                <w:spacing w:val="-6"/>
                              </w:rPr>
                              <w:t xml:space="preserve"> </w:t>
                            </w:r>
                            <w:r>
                              <w:rPr>
                                <w:spacing w:val="-2"/>
                              </w:rPr>
                              <w:t>research</w:t>
                            </w:r>
                          </w:p>
                        </w:txbxContent>
                      </wps:txbx>
                      <wps:bodyPr wrap="square" lIns="0" tIns="0" rIns="0" bIns="0" rtlCol="0">
                        <a:noAutofit/>
                      </wps:bodyPr>
                    </wps:wsp>
                  </a:graphicData>
                </a:graphic>
              </wp:anchor>
            </w:drawing>
          </mc:Choice>
          <mc:Fallback>
            <w:pict>
              <v:shape w14:anchorId="4569894B" id="Textbox 214" o:spid="_x0000_s1071" type="#_x0000_t202" style="position:absolute;margin-left:125.85pt;margin-top:8pt;width:540.35pt;height:19.95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" fillcolor="#f7f7f7" stroked="f">
                <v:textbox inset="0,0,0,0">
                  <w:txbxContent>
                    <w:p w14:paraId="711B2116" w14:textId="77777777" w:rsidR="006B67DB" w:rsidRDefault="006B67DB" w:rsidP="006B67DB">
                      <w:pPr>
                        <w:pStyle w:val="BodyText"/>
                        <w:tabs>
                          <w:tab w:val="left" w:pos="7587"/>
                        </w:tabs>
                        <w:spacing w:before="69"/>
                        <w:ind w:left="119"/>
                      </w:pPr>
                      <w:r>
                        <w:t>Walczak</w:t>
                      </w:r>
                      <w:r>
                        <w:rPr>
                          <w:spacing w:val="6"/>
                        </w:rPr>
                        <w:t xml:space="preserve"> </w:t>
                      </w:r>
                      <w:r>
                        <w:t>(2017)</w:t>
                      </w:r>
                      <w:r>
                        <w:rPr>
                          <w:spacing w:val="6"/>
                        </w:rPr>
                        <w:t xml:space="preserve"> </w:t>
                      </w:r>
                      <w:r>
                        <w:rPr>
                          <w:spacing w:val="-4"/>
                        </w:rPr>
                        <w:t>[</w:t>
                      </w:r>
                      <w:hyperlink w:anchor="_bookmark266" w:history="1">
                        <w:r>
                          <w:rPr>
                            <w:color w:val="0000FF"/>
                            <w:spacing w:val="-4"/>
                          </w:rPr>
                          <w:t>147</w:t>
                        </w:r>
                      </w:hyperlink>
                      <w:r>
                        <w:rPr>
                          <w:spacing w:val="-4"/>
                        </w:rPr>
                        <w:t>]</w:t>
                      </w:r>
                      <w:r>
                        <w:tab/>
                        <w:t>Corporate</w:t>
                      </w:r>
                      <w:r>
                        <w:rPr>
                          <w:spacing w:val="-6"/>
                        </w:rPr>
                        <w:t xml:space="preserve"> </w:t>
                      </w:r>
                      <w:r>
                        <w:rPr>
                          <w:spacing w:val="-2"/>
                        </w:rPr>
                        <w:t>research</w:t>
                      </w:r>
                    </w:p>
                  </w:txbxContent>
                </v:textbox>
                <w10:wrap type="topAndBottom" anchorx="page"/>
              </v:shape>
            </w:pict>
          </mc:Fallback>
        </mc:AlternateContent>
      </w:r>
    </w:p>
    <w:p w14:paraId="78112AEC" w14:textId="77777777" w:rsidR="006B67DB" w:rsidRDefault="006B67DB" w:rsidP="006B67DB">
      <w:pPr>
        <w:pStyle w:val="BodyText"/>
        <w:tabs>
          <w:tab w:val="left" w:pos="7844"/>
        </w:tabs>
        <w:spacing w:before="69"/>
        <w:ind w:left="376"/>
      </w:pPr>
      <w:r>
        <w:t>White</w:t>
      </w:r>
      <w:r>
        <w:rPr>
          <w:spacing w:val="22"/>
        </w:rPr>
        <w:t xml:space="preserve"> </w:t>
      </w:r>
      <w:r>
        <w:t>(1928)</w:t>
      </w:r>
      <w:r>
        <w:rPr>
          <w:spacing w:val="24"/>
        </w:rPr>
        <w:t xml:space="preserve"> </w:t>
      </w:r>
      <w:r>
        <w:rPr>
          <w:spacing w:val="-4"/>
        </w:rPr>
        <w:t>[</w:t>
      </w:r>
      <w:hyperlink w:anchor="_bookmark267" w:history="1">
        <w:r>
          <w:rPr>
            <w:color w:val="0000FF"/>
            <w:spacing w:val="-4"/>
          </w:rPr>
          <w:t>148</w:t>
        </w:r>
      </w:hyperlink>
      <w:r>
        <w:rPr>
          <w:spacing w:val="-4"/>
        </w:rPr>
        <w:t>]</w:t>
      </w:r>
      <w:r>
        <w:tab/>
      </w:r>
      <w:r>
        <w:rPr>
          <w:spacing w:val="-5"/>
        </w:rPr>
        <w:t>Academic</w:t>
      </w:r>
      <w:r>
        <w:rPr>
          <w:spacing w:val="7"/>
        </w:rPr>
        <w:t xml:space="preserve"> </w:t>
      </w:r>
      <w:r>
        <w:rPr>
          <w:spacing w:val="-2"/>
        </w:rPr>
        <w:t>research</w:t>
      </w:r>
    </w:p>
    <w:p w14:paraId="45A88616" w14:textId="77777777" w:rsidR="006B67DB" w:rsidRDefault="006B67DB" w:rsidP="006B67DB">
      <w:pPr>
        <w:pStyle w:val="BodyText"/>
        <w:spacing w:before="10"/>
        <w:rPr>
          <w:sz w:val="5"/>
        </w:rPr>
      </w:pPr>
      <w:r>
        <w:rPr>
          <w:noProof/>
        </w:rPr>
        <mc:AlternateContent>
          <mc:Choice Requires="wps">
            <w:drawing>
              <wp:anchor distT="0" distB="0" distL="0" distR="0" simplePos="0" relativeHeight="251692032" behindDoc="1" locked="0" layoutInCell="1" allowOverlap="1" wp14:anchorId="2A04E998" wp14:editId="19822D2F">
                <wp:simplePos x="0" y="0"/>
                <wp:positionH relativeFrom="page">
                  <wp:posOffset>1598206</wp:posOffset>
                </wp:positionH>
                <wp:positionV relativeFrom="paragraph">
                  <wp:posOffset>64424</wp:posOffset>
                </wp:positionV>
                <wp:extent cx="6862445" cy="1270"/>
                <wp:effectExtent l="0" t="0" r="0" b="0"/>
                <wp:wrapTopAndBottom/>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1270"/>
                        </a:xfrm>
                        <a:custGeom>
                          <a:avLst/>
                          <a:gdLst/>
                          <a:ahLst/>
                          <a:cxnLst/>
                          <a:rect l="l" t="t" r="r" b="b"/>
                          <a:pathLst>
                            <a:path w="6862445">
                              <a:moveTo>
                                <a:pt x="0" y="0"/>
                              </a:moveTo>
                              <a:lnTo>
                                <a:pt x="6861987"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7BF35DC" id="Graphic 215" o:spid="_x0000_s1026" style="position:absolute;margin-left:125.85pt;margin-top:5.05pt;width:540.35pt;height:.1pt;z-index:-251624448;visibility:visible;mso-wrap-style:square;mso-wrap-distance-left:0;mso-wrap-distance-top:0;mso-wrap-distance-right:0;mso-wrap-distance-bottom:0;mso-position-horizontal:absolute;mso-position-horizontal-relative:page;mso-position-vertical:absolute;mso-position-vertical-relative:text;v-text-anchor:top" coordsize="6862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" path="m,l6861987,e" filled="f" strokeweight=".28114mm">
                <v:path arrowok="t"/>
                <w10:wrap type="topAndBottom" anchorx="page"/>
              </v:shape>
            </w:pict>
          </mc:Fallback>
        </mc:AlternateContent>
      </w:r>
    </w:p>
    <w:p w14:paraId="0D3241F9" w14:textId="77777777" w:rsidR="006B67DB" w:rsidRDefault="006B67DB" w:rsidP="006B67DB">
      <w:pPr>
        <w:rPr>
          <w:ins w:id="206" w:author="Luca Giangregorio [2]" w:date="2024-07-22T12:14:00Z"/>
          <w:sz w:val="5"/>
        </w:rPr>
      </w:pPr>
    </w:p>
    <w:p w14:paraId="1C1169FC" w14:textId="77777777" w:rsidR="00C47112" w:rsidRDefault="00C47112" w:rsidP="006B67DB">
      <w:pPr>
        <w:rPr>
          <w:ins w:id="207" w:author="Luca Giangregorio [2]" w:date="2024-07-22T12:14:00Z"/>
          <w:sz w:val="5"/>
        </w:rPr>
      </w:pPr>
    </w:p>
    <w:p w14:paraId="349386AC" w14:textId="77777777" w:rsidR="00C47112" w:rsidRDefault="00C47112" w:rsidP="006B67DB">
      <w:pPr>
        <w:rPr>
          <w:ins w:id="208" w:author="Luca Giangregorio [2]" w:date="2024-07-22T12:14:00Z"/>
          <w:sz w:val="5"/>
        </w:rPr>
      </w:pPr>
    </w:p>
    <w:p w14:paraId="3D0D84C9" w14:textId="77777777" w:rsidR="00F9747D" w:rsidRDefault="00C47112" w:rsidP="006B67DB">
      <w:pPr>
        <w:rPr>
          <w:ins w:id="209" w:author="Luca Giangregorio [2]" w:date="2024-07-22T12:22:00Z"/>
          <w:sz w:val="18"/>
          <w:szCs w:val="52"/>
        </w:rPr>
      </w:pPr>
      <w:ins w:id="210" w:author="Luca Giangregorio [2]" w:date="2024-07-22T12:14:00Z">
        <w:r>
          <w:rPr>
            <w:sz w:val="18"/>
            <w:szCs w:val="52"/>
          </w:rPr>
          <w:t xml:space="preserve">Note: </w:t>
        </w:r>
      </w:ins>
    </w:p>
    <w:p w14:paraId="0CED78C7" w14:textId="77777777" w:rsidR="00F9747D" w:rsidRDefault="00C47112" w:rsidP="006B67DB">
      <w:pPr>
        <w:rPr>
          <w:ins w:id="211" w:author="Luca Giangregorio [2]" w:date="2024-07-22T12:22:00Z"/>
          <w:sz w:val="18"/>
          <w:szCs w:val="52"/>
        </w:rPr>
      </w:pPr>
      <w:ins w:id="212" w:author="Luca Giangregorio [2]" w:date="2024-07-22T12:14:00Z">
        <w:r>
          <w:rPr>
            <w:sz w:val="18"/>
            <w:szCs w:val="52"/>
          </w:rPr>
          <w:t>* EY20</w:t>
        </w:r>
      </w:ins>
      <w:ins w:id="213" w:author="Luca Giangregorio [2]" w:date="2024-07-22T12:15:00Z">
        <w:r>
          <w:rPr>
            <w:sz w:val="18"/>
            <w:szCs w:val="52"/>
          </w:rPr>
          <w:t>12b is copyrighted as 2011, so</w:t>
        </w:r>
      </w:ins>
      <w:ins w:id="214" w:author="Luca Giangregorio [2]" w:date="2024-07-22T12:16:00Z">
        <w:r>
          <w:rPr>
            <w:sz w:val="18"/>
            <w:szCs w:val="52"/>
          </w:rPr>
          <w:t xml:space="preserve"> we refer to</w:t>
        </w:r>
      </w:ins>
      <w:ins w:id="215" w:author="Luca Giangregorio [2]" w:date="2024-07-22T12:15:00Z">
        <w:r>
          <w:rPr>
            <w:sz w:val="18"/>
            <w:szCs w:val="52"/>
          </w:rPr>
          <w:t xml:space="preserve"> it</w:t>
        </w:r>
      </w:ins>
      <w:ins w:id="216" w:author="Luca Giangregorio [2]" w:date="2024-07-22T12:16:00Z">
        <w:r>
          <w:rPr>
            <w:sz w:val="18"/>
            <w:szCs w:val="52"/>
          </w:rPr>
          <w:t xml:space="preserve"> as EY2011b</w:t>
        </w:r>
      </w:ins>
      <w:ins w:id="217" w:author="Luca Giangregorio [2]" w:date="2024-07-22T12:17:00Z">
        <w:r>
          <w:rPr>
            <w:sz w:val="18"/>
            <w:szCs w:val="52"/>
          </w:rPr>
          <w:t xml:space="preserve"> and it</w:t>
        </w:r>
      </w:ins>
      <w:ins w:id="218" w:author="Luca Giangregorio [2]" w:date="2024-07-22T12:15:00Z">
        <w:r>
          <w:rPr>
            <w:sz w:val="18"/>
            <w:szCs w:val="52"/>
          </w:rPr>
          <w:t xml:space="preserve"> reports the information for the 2011 year. To collect information about </w:t>
        </w:r>
      </w:ins>
      <w:ins w:id="219" w:author="Luca Giangregorio [2]" w:date="2024-07-22T12:16:00Z">
        <w:r>
          <w:rPr>
            <w:sz w:val="18"/>
            <w:szCs w:val="52"/>
          </w:rPr>
          <w:t>201</w:t>
        </w:r>
      </w:ins>
      <w:ins w:id="220" w:author="Luca Giangregorio [2]" w:date="2024-07-22T12:17:00Z">
        <w:r>
          <w:rPr>
            <w:sz w:val="18"/>
            <w:szCs w:val="52"/>
          </w:rPr>
          <w:t>2</w:t>
        </w:r>
      </w:ins>
      <w:ins w:id="221" w:author="Luca Giangregorio [2]" w:date="2024-07-22T12:15:00Z">
        <w:r>
          <w:rPr>
            <w:sz w:val="18"/>
            <w:szCs w:val="52"/>
          </w:rPr>
          <w:t>, we rely on EY201</w:t>
        </w:r>
      </w:ins>
      <w:ins w:id="222" w:author="Luca Giangregorio [2]" w:date="2024-07-22T12:16:00Z">
        <w:r>
          <w:rPr>
            <w:sz w:val="18"/>
            <w:szCs w:val="52"/>
          </w:rPr>
          <w:t>2a</w:t>
        </w:r>
      </w:ins>
      <w:ins w:id="223" w:author="Luca Giangregorio [2]" w:date="2024-07-22T12:17:00Z">
        <w:r>
          <w:rPr>
            <w:sz w:val="18"/>
            <w:szCs w:val="52"/>
          </w:rPr>
          <w:t>.</w:t>
        </w:r>
      </w:ins>
    </w:p>
    <w:p w14:paraId="45FFA86F" w14:textId="77777777" w:rsidR="00F9747D" w:rsidRDefault="00F9747D" w:rsidP="006B67DB">
      <w:pPr>
        <w:rPr>
          <w:ins w:id="224" w:author="Luca Giangregorio [2]" w:date="2024-07-22T12:22:00Z"/>
          <w:sz w:val="18"/>
          <w:szCs w:val="52"/>
        </w:rPr>
      </w:pPr>
    </w:p>
    <w:p w14:paraId="6D2CD8A0" w14:textId="270A2499" w:rsidR="00C47112" w:rsidRPr="00C47112" w:rsidRDefault="00F9747D" w:rsidP="006B67DB">
      <w:pPr>
        <w:rPr>
          <w:sz w:val="18"/>
          <w:szCs w:val="52"/>
          <w:rPrChange w:id="225" w:author="Luca Giangregorio [2]" w:date="2024-07-22T12:14:00Z">
            <w:rPr>
              <w:sz w:val="5"/>
            </w:rPr>
          </w:rPrChange>
        </w:rPr>
        <w:sectPr w:rsidR="00C47112" w:rsidRPr="00C47112" w:rsidSect="006B67DB">
          <w:pgSz w:w="15840" w:h="12240" w:orient="landscape"/>
          <w:pgMar w:top="1380" w:right="2260" w:bottom="280" w:left="2260" w:header="720" w:footer="720" w:gutter="0"/>
          <w:cols w:space="720"/>
        </w:sectPr>
      </w:pPr>
      <w:ins w:id="226" w:author="Luca Giangregorio [2]" w:date="2024-07-22T12:22:00Z">
        <w:r>
          <w:rPr>
            <w:sz w:val="18"/>
            <w:szCs w:val="52"/>
          </w:rPr>
          <w:t xml:space="preserve">** </w:t>
        </w:r>
      </w:ins>
      <w:ins w:id="227" w:author="Luca Giangregorio [2]" w:date="2024-07-22T12:23:00Z">
        <w:r>
          <w:rPr>
            <w:sz w:val="18"/>
            <w:szCs w:val="52"/>
          </w:rPr>
          <w:t xml:space="preserve">Yale Inheritance Data </w:t>
        </w:r>
      </w:ins>
      <w:ins w:id="228" w:author="Luca Giangregorio [2]" w:date="2024-07-22T12:17:00Z">
        <w:r w:rsidR="00C47112">
          <w:rPr>
            <w:sz w:val="18"/>
            <w:szCs w:val="52"/>
          </w:rPr>
          <w:t xml:space="preserve"> </w:t>
        </w:r>
      </w:ins>
      <w:ins w:id="229" w:author="Luca Giangregorio [2]" w:date="2024-07-22T12:16:00Z">
        <w:r w:rsidR="00C47112">
          <w:rPr>
            <w:sz w:val="18"/>
            <w:szCs w:val="52"/>
          </w:rPr>
          <w:t xml:space="preserve"> </w:t>
        </w:r>
      </w:ins>
      <w:ins w:id="230" w:author="Luca Giangregorio [2]" w:date="2024-07-22T12:23:00Z">
        <w:r>
          <w:rPr>
            <w:sz w:val="18"/>
            <w:szCs w:val="52"/>
          </w:rPr>
          <w:t xml:space="preserve">    report some spikes in the top rate  for New </w:t>
        </w:r>
        <w:proofErr w:type="spellStart"/>
        <w:r>
          <w:rPr>
            <w:sz w:val="18"/>
            <w:szCs w:val="52"/>
          </w:rPr>
          <w:t>Zeland</w:t>
        </w:r>
        <w:proofErr w:type="spellEnd"/>
        <w:r>
          <w:rPr>
            <w:sz w:val="18"/>
            <w:szCs w:val="52"/>
          </w:rPr>
          <w:t xml:space="preserve"> in </w:t>
        </w:r>
      </w:ins>
      <w:ins w:id="231" w:author="Luca Giangregorio [2]" w:date="2024-07-22T12:24:00Z">
        <w:r>
          <w:rPr>
            <w:sz w:val="18"/>
            <w:szCs w:val="52"/>
          </w:rPr>
          <w:t xml:space="preserve">1934, 1936, and 1938, but not associated to any  tax reform in these years. Therefore, we replaced these rates with the last </w:t>
        </w:r>
      </w:ins>
      <w:ins w:id="232" w:author="Luca Giangregorio [2]" w:date="2024-07-22T12:25:00Z">
        <w:r>
          <w:rPr>
            <w:sz w:val="18"/>
            <w:szCs w:val="52"/>
          </w:rPr>
          <w:t xml:space="preserve"> top rate in place since 1931 tax reform. </w:t>
        </w:r>
      </w:ins>
    </w:p>
    <w:p w14:paraId="37E22E41" w14:textId="77777777" w:rsidR="006B67DB" w:rsidRDefault="006B67DB" w:rsidP="00CE4B1D">
      <w:pPr>
        <w:pStyle w:val="BodyText"/>
        <w:jc w:val="both"/>
      </w:pPr>
    </w:p>
    <w:p w14:paraId="5375D8B7" w14:textId="77777777" w:rsidR="0007446C" w:rsidRDefault="0007446C" w:rsidP="0007446C">
      <w:pPr>
        <w:ind w:firstLine="720"/>
        <w:rPr>
          <w:lang w:eastAsia="it-IT"/>
        </w:rPr>
      </w:pPr>
    </w:p>
    <w:p w14:paraId="349CD62E" w14:textId="77777777" w:rsidR="006B67DB" w:rsidRPr="0007446C" w:rsidRDefault="006B67DB" w:rsidP="0007446C">
      <w:pPr>
        <w:ind w:firstLine="720"/>
        <w:rPr>
          <w:lang w:eastAsia="it-IT"/>
        </w:rPr>
      </w:pPr>
    </w:p>
    <w:sectPr w:rsidR="006B67DB" w:rsidRPr="0007446C">
      <w:headerReference w:type="default" r:id="rId33"/>
      <w:footerReference w:type="default" r:id="rId34"/>
      <w:pgSz w:w="12240" w:h="142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ca Giangregorio" w:date="2024-07-08T13:05:00Z" w:initials="LG">
    <w:p w14:paraId="00000001" w14:textId="77777777" w:rsidR="00360671" w:rsidRDefault="00000000">
      <w:r>
        <w:rPr>
          <w:rStyle w:val="CommentReference"/>
        </w:rPr>
        <w:annotationRef/>
      </w:r>
      <w:r>
        <w:rPr>
          <w:color w:val="000000"/>
          <w:sz w:val="20"/>
          <w:szCs w:val="20"/>
        </w:rPr>
        <w:t>1965?</w:t>
      </w:r>
    </w:p>
  </w:comment>
  <w:comment w:id="4" w:author="Luca Giangregorio" w:date="2024-07-08T13:02:00Z" w:initials="LG">
    <w:p w14:paraId="07E41ADC" w14:textId="77777777" w:rsidR="00931BEE" w:rsidRDefault="00931BEE" w:rsidP="00931BEE">
      <w:r>
        <w:rPr>
          <w:rStyle w:val="CommentReference"/>
        </w:rPr>
        <w:annotationRef/>
      </w:r>
      <w:r>
        <w:rPr>
          <w:color w:val="000000"/>
          <w:sz w:val="20"/>
          <w:szCs w:val="20"/>
        </w:rPr>
        <w:t xml:space="preserve">I would move this section at the beginning, as done in section 4? </w:t>
      </w:r>
    </w:p>
  </w:comment>
  <w:comment w:id="72" w:author="Luca Giangregorio" w:date="2024-07-12T14:40:00Z" w:initials="LG">
    <w:p w14:paraId="657C7341" w14:textId="77777777" w:rsidR="005E54D2" w:rsidRDefault="005E54D2" w:rsidP="005E54D2">
      <w:r>
        <w:rPr>
          <w:rStyle w:val="CommentReference"/>
        </w:rPr>
        <w:annotationRef/>
      </w:r>
      <w:r>
        <w:rPr>
          <w:color w:val="000000"/>
          <w:sz w:val="20"/>
          <w:szCs w:val="20"/>
        </w:rPr>
        <w:t>Metti US example</w:t>
      </w:r>
    </w:p>
  </w:comment>
  <w:comment w:id="73" w:author="Luca Giangregorio" w:date="2024-07-08T13:04:00Z" w:initials="LG">
    <w:p w14:paraId="725E7BAC" w14:textId="77777777" w:rsidR="005E54D2" w:rsidRDefault="005E54D2" w:rsidP="005E54D2">
      <w:r>
        <w:rPr>
          <w:rStyle w:val="CommentReference"/>
        </w:rPr>
        <w:annotationRef/>
      </w:r>
      <w:r>
        <w:rPr>
          <w:color w:val="000000"/>
          <w:sz w:val="20"/>
          <w:szCs w:val="20"/>
        </w:rPr>
        <w:t>Check the sector</w:t>
      </w:r>
    </w:p>
  </w:comment>
  <w:comment w:id="74" w:author="Luca Giangregorio" w:date="2024-07-08T13:03:00Z" w:initials="LG">
    <w:p w14:paraId="2DBB6760" w14:textId="77777777" w:rsidR="005E54D2" w:rsidRDefault="005E54D2" w:rsidP="005E54D2">
      <w:r>
        <w:rPr>
          <w:rStyle w:val="CommentReference"/>
        </w:rPr>
        <w:annotationRef/>
      </w:r>
      <w:r>
        <w:rPr>
          <w:color w:val="000000"/>
          <w:sz w:val="20"/>
          <w:szCs w:val="20"/>
        </w:rPr>
        <w:t xml:space="preserve">We do not need the wide example, correct? </w:t>
      </w:r>
    </w:p>
  </w:comment>
  <w:comment w:id="82" w:author="Luca Giangregorio" w:date="2024-07-09T09:54:00Z" w:initials="LG">
    <w:p w14:paraId="00000002" w14:textId="77777777" w:rsidR="00360671" w:rsidRDefault="00000000">
      <w:r>
        <w:rPr>
          <w:rStyle w:val="CommentReference"/>
        </w:rPr>
        <w:annotationRef/>
      </w:r>
      <w:r>
        <w:rPr>
          <w:color w:val="000000"/>
          <w:sz w:val="20"/>
          <w:szCs w:val="20"/>
        </w:rPr>
        <w:t>To discuss</w:t>
      </w:r>
    </w:p>
  </w:comment>
  <w:comment w:id="84" w:author="Luca Giangregorio" w:date="2024-07-12T14:34:00Z" w:initials="LG">
    <w:p w14:paraId="4913DFBC" w14:textId="77777777" w:rsidR="00931BEE" w:rsidRDefault="00931BEE" w:rsidP="00931BEE">
      <w:r>
        <w:rPr>
          <w:rStyle w:val="CommentReference"/>
        </w:rPr>
        <w:annotationRef/>
      </w:r>
      <w:r>
        <w:rPr>
          <w:color w:val="000000"/>
          <w:sz w:val="20"/>
          <w:szCs w:val="20"/>
        </w:rPr>
        <w:t>Da discutere se usare la comparazione rispetto a v1 o meno</w:t>
      </w:r>
    </w:p>
  </w:comment>
  <w:comment w:id="91" w:author="Luca Giangregorio" w:date="2024-07-12T15:39:00Z" w:initials="LG">
    <w:p w14:paraId="2B33AB10" w14:textId="77777777" w:rsidR="00F700C4" w:rsidRDefault="00F700C4" w:rsidP="00F700C4">
      <w:r>
        <w:rPr>
          <w:rStyle w:val="CommentReference"/>
        </w:rPr>
        <w:annotationRef/>
      </w:r>
      <w:r>
        <w:rPr>
          <w:color w:val="000000"/>
          <w:sz w:val="20"/>
          <w:szCs w:val="20"/>
        </w:rPr>
        <w:t xml:space="preserve">Variabile Note va specificata nella documentazione generale </w:t>
      </w:r>
    </w:p>
  </w:comment>
  <w:comment w:id="92" w:author="Luca Giangregorio" w:date="2024-07-12T16:18:00Z" w:initials="LG">
    <w:p w14:paraId="14BB5FD9" w14:textId="77777777" w:rsidR="00115B0A" w:rsidRDefault="00115B0A" w:rsidP="00115B0A">
      <w:r>
        <w:rPr>
          <w:rStyle w:val="CommentReference"/>
        </w:rPr>
        <w:annotationRef/>
      </w:r>
      <w:r>
        <w:rPr>
          <w:color w:val="000000"/>
          <w:sz w:val="20"/>
          <w:szCs w:val="20"/>
        </w:rPr>
        <w:t xml:space="preserve">Nota in reference alla tabella con le currencies </w:t>
      </w:r>
    </w:p>
  </w:comment>
  <w:comment w:id="96" w:author="Luca Giangregorio" w:date="2024-07-12T16:24:00Z" w:initials="LG">
    <w:p w14:paraId="24A67FC7" w14:textId="77777777" w:rsidR="005753C2" w:rsidRDefault="005753C2" w:rsidP="005753C2">
      <w:r>
        <w:rPr>
          <w:rStyle w:val="CommentReference"/>
        </w:rPr>
        <w:annotationRef/>
      </w:r>
      <w:r>
        <w:rPr>
          <w:color w:val="000000"/>
          <w:sz w:val="20"/>
          <w:szCs w:val="20"/>
        </w:rPr>
        <w:t xml:space="preserve">Quanti US states hanno lo stesso problema?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Ex w15:paraId="07E41ADC" w15:done="0"/>
  <w15:commentEx w15:paraId="657C7341" w15:done="0"/>
  <w15:commentEx w15:paraId="725E7BAC" w15:done="0"/>
  <w15:commentEx w15:paraId="2DBB6760" w15:done="0"/>
  <w15:commentEx w15:paraId="00000002" w15:done="0"/>
  <w15:commentEx w15:paraId="4913DFBC" w15:done="0"/>
  <w15:commentEx w15:paraId="2B33AB10" w15:done="0"/>
  <w15:commentEx w15:paraId="14BB5FD9" w15:done="0"/>
  <w15:commentEx w15:paraId="24A67F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FA31ED" w16cex:dateUtc="2024-07-12T12:40:00Z"/>
  <w16cex:commentExtensible w16cex:durableId="464508A8" w16cex:dateUtc="2024-07-12T12:34:00Z"/>
  <w16cex:commentExtensible w16cex:durableId="2DD6F0B4" w16cex:dateUtc="2024-07-12T13:39:00Z"/>
  <w16cex:commentExtensible w16cex:durableId="4629BA36" w16cex:dateUtc="2024-07-12T14:18:00Z"/>
  <w16cex:commentExtensible w16cex:durableId="1C55D79E" w16cex:dateUtc="2024-07-12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09C28218"/>
  <w16cid:commentId w16cid:paraId="07E41ADC" w16cid:durableId="22025521"/>
  <w16cid:commentId w16cid:paraId="657C7341" w16cid:durableId="0AFA31ED"/>
  <w16cid:commentId w16cid:paraId="725E7BAC" w16cid:durableId="4AAFEA78"/>
  <w16cid:commentId w16cid:paraId="2DBB6760" w16cid:durableId="46AAF56D"/>
  <w16cid:commentId w16cid:paraId="00000002" w16cid:durableId="699563F5"/>
  <w16cid:commentId w16cid:paraId="4913DFBC" w16cid:durableId="464508A8"/>
  <w16cid:commentId w16cid:paraId="2B33AB10" w16cid:durableId="2DD6F0B4"/>
  <w16cid:commentId w16cid:paraId="14BB5FD9" w16cid:durableId="4629BA36"/>
  <w16cid:commentId w16cid:paraId="24A67FC7" w16cid:durableId="1C55D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A547" w14:textId="77777777" w:rsidR="00665D4A" w:rsidRDefault="00665D4A">
      <w:r>
        <w:separator/>
      </w:r>
    </w:p>
  </w:endnote>
  <w:endnote w:type="continuationSeparator" w:id="0">
    <w:p w14:paraId="2FAB1396" w14:textId="77777777" w:rsidR="00665D4A" w:rsidRDefault="0066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9D0A" w14:textId="77777777" w:rsidR="00360671" w:rsidRDefault="00360671">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A37C" w14:textId="77777777" w:rsidR="00665D4A" w:rsidRDefault="00665D4A">
      <w:r>
        <w:separator/>
      </w:r>
    </w:p>
  </w:footnote>
  <w:footnote w:type="continuationSeparator" w:id="0">
    <w:p w14:paraId="47C60EA3" w14:textId="77777777" w:rsidR="00665D4A" w:rsidRDefault="00665D4A">
      <w:r>
        <w:continuationSeparator/>
      </w:r>
    </w:p>
  </w:footnote>
  <w:footnote w:id="1">
    <w:p w14:paraId="469AA311" w14:textId="624FE0B7" w:rsidR="00BF10CB" w:rsidRPr="00BF10CB" w:rsidRDefault="00BF10CB">
      <w:pPr>
        <w:pStyle w:val="FootnoteText"/>
      </w:pPr>
      <w:ins w:id="7" w:author="Luca Giangregorio [2]" w:date="2024-07-22T12:40:00Z">
        <w:r>
          <w:rPr>
            <w:rStyle w:val="FootnoteReference"/>
          </w:rPr>
          <w:footnoteRef/>
        </w:r>
        <w:r>
          <w:t xml:space="preserve"> </w:t>
        </w:r>
        <w:r w:rsidRPr="00BF10CB">
          <w:rPr>
            <w:rPrChange w:id="8" w:author="Luca Giangregorio [2]" w:date="2024-07-22T12:40:00Z">
              <w:rPr>
                <w:lang w:val="it-IT"/>
              </w:rPr>
            </w:rPrChange>
          </w:rPr>
          <w:t>When relevant, we use the r</w:t>
        </w:r>
        <w:r>
          <w:t xml:space="preserve">ates for the statutory shares (e.g., Luxembourg).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7162" w14:textId="77777777" w:rsidR="00360671" w:rsidRDefault="00360671">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EE5"/>
    <w:multiLevelType w:val="hybridMultilevel"/>
    <w:tmpl w:val="70DC481E"/>
    <w:lvl w:ilvl="0" w:tplc="32BE2DE4">
      <w:start w:val="1"/>
      <w:numFmt w:val="decimal"/>
      <w:lvlText w:val="%1."/>
      <w:lvlJc w:val="left"/>
      <w:pPr>
        <w:ind w:left="615" w:hanging="255"/>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5F2D81C">
      <w:numFmt w:val="bullet"/>
      <w:lvlText w:val="•"/>
      <w:lvlJc w:val="left"/>
      <w:pPr>
        <w:ind w:left="1542" w:hanging="255"/>
      </w:pPr>
      <w:rPr>
        <w:rFonts w:hint="default"/>
        <w:lang w:val="en-US" w:eastAsia="en-US" w:bidi="ar-SA"/>
      </w:rPr>
    </w:lvl>
    <w:lvl w:ilvl="2" w:tplc="30A46754">
      <w:numFmt w:val="bullet"/>
      <w:lvlText w:val="•"/>
      <w:lvlJc w:val="left"/>
      <w:pPr>
        <w:ind w:left="2464" w:hanging="255"/>
      </w:pPr>
      <w:rPr>
        <w:rFonts w:hint="default"/>
        <w:lang w:val="en-US" w:eastAsia="en-US" w:bidi="ar-SA"/>
      </w:rPr>
    </w:lvl>
    <w:lvl w:ilvl="3" w:tplc="5FB289DE">
      <w:numFmt w:val="bullet"/>
      <w:lvlText w:val="•"/>
      <w:lvlJc w:val="left"/>
      <w:pPr>
        <w:ind w:left="3386" w:hanging="255"/>
      </w:pPr>
      <w:rPr>
        <w:rFonts w:hint="default"/>
        <w:lang w:val="en-US" w:eastAsia="en-US" w:bidi="ar-SA"/>
      </w:rPr>
    </w:lvl>
    <w:lvl w:ilvl="4" w:tplc="7EA285FE">
      <w:numFmt w:val="bullet"/>
      <w:lvlText w:val="•"/>
      <w:lvlJc w:val="left"/>
      <w:pPr>
        <w:ind w:left="4308" w:hanging="255"/>
      </w:pPr>
      <w:rPr>
        <w:rFonts w:hint="default"/>
        <w:lang w:val="en-US" w:eastAsia="en-US" w:bidi="ar-SA"/>
      </w:rPr>
    </w:lvl>
    <w:lvl w:ilvl="5" w:tplc="CC927836">
      <w:numFmt w:val="bullet"/>
      <w:lvlText w:val="•"/>
      <w:lvlJc w:val="left"/>
      <w:pPr>
        <w:ind w:left="5230" w:hanging="255"/>
      </w:pPr>
      <w:rPr>
        <w:rFonts w:hint="default"/>
        <w:lang w:val="en-US" w:eastAsia="en-US" w:bidi="ar-SA"/>
      </w:rPr>
    </w:lvl>
    <w:lvl w:ilvl="6" w:tplc="1632FECC">
      <w:numFmt w:val="bullet"/>
      <w:lvlText w:val="•"/>
      <w:lvlJc w:val="left"/>
      <w:pPr>
        <w:ind w:left="6152" w:hanging="255"/>
      </w:pPr>
      <w:rPr>
        <w:rFonts w:hint="default"/>
        <w:lang w:val="en-US" w:eastAsia="en-US" w:bidi="ar-SA"/>
      </w:rPr>
    </w:lvl>
    <w:lvl w:ilvl="7" w:tplc="91CA9F9A">
      <w:numFmt w:val="bullet"/>
      <w:lvlText w:val="•"/>
      <w:lvlJc w:val="left"/>
      <w:pPr>
        <w:ind w:left="7074" w:hanging="255"/>
      </w:pPr>
      <w:rPr>
        <w:rFonts w:hint="default"/>
        <w:lang w:val="en-US" w:eastAsia="en-US" w:bidi="ar-SA"/>
      </w:rPr>
    </w:lvl>
    <w:lvl w:ilvl="8" w:tplc="610ED6C8">
      <w:numFmt w:val="bullet"/>
      <w:lvlText w:val="•"/>
      <w:lvlJc w:val="left"/>
      <w:pPr>
        <w:ind w:left="7996" w:hanging="255"/>
      </w:pPr>
      <w:rPr>
        <w:rFonts w:hint="default"/>
        <w:lang w:val="en-US" w:eastAsia="en-US" w:bidi="ar-SA"/>
      </w:rPr>
    </w:lvl>
  </w:abstractNum>
  <w:abstractNum w:abstractNumId="1" w15:restartNumberingAfterBreak="0">
    <w:nsid w:val="01C34FAD"/>
    <w:multiLevelType w:val="hybridMultilevel"/>
    <w:tmpl w:val="BC0A686C"/>
    <w:lvl w:ilvl="0" w:tplc="77A8D47C">
      <w:start w:val="1"/>
      <w:numFmt w:val="decimal"/>
      <w:lvlText w:val="[%1]"/>
      <w:lvlJc w:val="left"/>
      <w:pPr>
        <w:ind w:left="726" w:hanging="410"/>
        <w:jc w:val="right"/>
      </w:pPr>
      <w:rPr>
        <w:rFonts w:ascii="Palatino Linotype" w:eastAsia="Palatino Linotype" w:hAnsi="Palatino Linotype" w:cs="Palatino Linotype" w:hint="default"/>
        <w:b w:val="0"/>
        <w:bCs w:val="0"/>
        <w:i w:val="0"/>
        <w:iCs w:val="0"/>
        <w:spacing w:val="0"/>
        <w:w w:val="90"/>
        <w:sz w:val="20"/>
        <w:szCs w:val="20"/>
        <w:lang w:val="en-US" w:eastAsia="en-US" w:bidi="ar-SA"/>
      </w:rPr>
    </w:lvl>
    <w:lvl w:ilvl="1" w:tplc="1206C1D2">
      <w:numFmt w:val="bullet"/>
      <w:lvlText w:val="•"/>
      <w:lvlJc w:val="left"/>
      <w:pPr>
        <w:ind w:left="1612" w:hanging="410"/>
      </w:pPr>
      <w:rPr>
        <w:rFonts w:hint="default"/>
        <w:lang w:val="en-US" w:eastAsia="en-US" w:bidi="ar-SA"/>
      </w:rPr>
    </w:lvl>
    <w:lvl w:ilvl="2" w:tplc="1FA8BFBC">
      <w:numFmt w:val="bullet"/>
      <w:lvlText w:val="•"/>
      <w:lvlJc w:val="left"/>
      <w:pPr>
        <w:ind w:left="2504" w:hanging="410"/>
      </w:pPr>
      <w:rPr>
        <w:rFonts w:hint="default"/>
        <w:lang w:val="en-US" w:eastAsia="en-US" w:bidi="ar-SA"/>
      </w:rPr>
    </w:lvl>
    <w:lvl w:ilvl="3" w:tplc="04CC6A3C">
      <w:numFmt w:val="bullet"/>
      <w:lvlText w:val="•"/>
      <w:lvlJc w:val="left"/>
      <w:pPr>
        <w:ind w:left="3396" w:hanging="410"/>
      </w:pPr>
      <w:rPr>
        <w:rFonts w:hint="default"/>
        <w:lang w:val="en-US" w:eastAsia="en-US" w:bidi="ar-SA"/>
      </w:rPr>
    </w:lvl>
    <w:lvl w:ilvl="4" w:tplc="15D4DE94">
      <w:numFmt w:val="bullet"/>
      <w:lvlText w:val="•"/>
      <w:lvlJc w:val="left"/>
      <w:pPr>
        <w:ind w:left="4288" w:hanging="410"/>
      </w:pPr>
      <w:rPr>
        <w:rFonts w:hint="default"/>
        <w:lang w:val="en-US" w:eastAsia="en-US" w:bidi="ar-SA"/>
      </w:rPr>
    </w:lvl>
    <w:lvl w:ilvl="5" w:tplc="838AEB20">
      <w:numFmt w:val="bullet"/>
      <w:lvlText w:val="•"/>
      <w:lvlJc w:val="left"/>
      <w:pPr>
        <w:ind w:left="5180" w:hanging="410"/>
      </w:pPr>
      <w:rPr>
        <w:rFonts w:hint="default"/>
        <w:lang w:val="en-US" w:eastAsia="en-US" w:bidi="ar-SA"/>
      </w:rPr>
    </w:lvl>
    <w:lvl w:ilvl="6" w:tplc="BC661F36">
      <w:numFmt w:val="bullet"/>
      <w:lvlText w:val="•"/>
      <w:lvlJc w:val="left"/>
      <w:pPr>
        <w:ind w:left="6072" w:hanging="410"/>
      </w:pPr>
      <w:rPr>
        <w:rFonts w:hint="default"/>
        <w:lang w:val="en-US" w:eastAsia="en-US" w:bidi="ar-SA"/>
      </w:rPr>
    </w:lvl>
    <w:lvl w:ilvl="7" w:tplc="CBA05344">
      <w:numFmt w:val="bullet"/>
      <w:lvlText w:val="•"/>
      <w:lvlJc w:val="left"/>
      <w:pPr>
        <w:ind w:left="6964" w:hanging="410"/>
      </w:pPr>
      <w:rPr>
        <w:rFonts w:hint="default"/>
        <w:lang w:val="en-US" w:eastAsia="en-US" w:bidi="ar-SA"/>
      </w:rPr>
    </w:lvl>
    <w:lvl w:ilvl="8" w:tplc="D930A008">
      <w:numFmt w:val="bullet"/>
      <w:lvlText w:val="•"/>
      <w:lvlJc w:val="left"/>
      <w:pPr>
        <w:ind w:left="7856" w:hanging="410"/>
      </w:pPr>
      <w:rPr>
        <w:rFonts w:hint="default"/>
        <w:lang w:val="en-US" w:eastAsia="en-US" w:bidi="ar-SA"/>
      </w:rPr>
    </w:lvl>
  </w:abstractNum>
  <w:abstractNum w:abstractNumId="2" w15:restartNumberingAfterBreak="0">
    <w:nsid w:val="0642458B"/>
    <w:multiLevelType w:val="hybridMultilevel"/>
    <w:tmpl w:val="498856F0"/>
    <w:lvl w:ilvl="0" w:tplc="C132116E">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1" w:tplc="E8A47ED4">
      <w:numFmt w:val="bullet"/>
      <w:lvlText w:val="•"/>
      <w:lvlJc w:val="left"/>
      <w:pPr>
        <w:ind w:left="1530" w:hanging="255"/>
      </w:pPr>
      <w:rPr>
        <w:rFonts w:hint="default"/>
        <w:lang w:val="en-US" w:eastAsia="en-US" w:bidi="ar-SA"/>
      </w:rPr>
    </w:lvl>
    <w:lvl w:ilvl="2" w:tplc="0158F5E2">
      <w:numFmt w:val="bullet"/>
      <w:lvlText w:val="•"/>
      <w:lvlJc w:val="left"/>
      <w:pPr>
        <w:ind w:left="2440" w:hanging="255"/>
      </w:pPr>
      <w:rPr>
        <w:rFonts w:hint="default"/>
        <w:lang w:val="en-US" w:eastAsia="en-US" w:bidi="ar-SA"/>
      </w:rPr>
    </w:lvl>
    <w:lvl w:ilvl="3" w:tplc="8D0C9516">
      <w:numFmt w:val="bullet"/>
      <w:lvlText w:val="•"/>
      <w:lvlJc w:val="left"/>
      <w:pPr>
        <w:ind w:left="3350" w:hanging="255"/>
      </w:pPr>
      <w:rPr>
        <w:rFonts w:hint="default"/>
        <w:lang w:val="en-US" w:eastAsia="en-US" w:bidi="ar-SA"/>
      </w:rPr>
    </w:lvl>
    <w:lvl w:ilvl="4" w:tplc="F94ED2BC">
      <w:numFmt w:val="bullet"/>
      <w:lvlText w:val="•"/>
      <w:lvlJc w:val="left"/>
      <w:pPr>
        <w:ind w:left="4260" w:hanging="255"/>
      </w:pPr>
      <w:rPr>
        <w:rFonts w:hint="default"/>
        <w:lang w:val="en-US" w:eastAsia="en-US" w:bidi="ar-SA"/>
      </w:rPr>
    </w:lvl>
    <w:lvl w:ilvl="5" w:tplc="2E7E19AE">
      <w:numFmt w:val="bullet"/>
      <w:lvlText w:val="•"/>
      <w:lvlJc w:val="left"/>
      <w:pPr>
        <w:ind w:left="5170" w:hanging="255"/>
      </w:pPr>
      <w:rPr>
        <w:rFonts w:hint="default"/>
        <w:lang w:val="en-US" w:eastAsia="en-US" w:bidi="ar-SA"/>
      </w:rPr>
    </w:lvl>
    <w:lvl w:ilvl="6" w:tplc="7BBC5D9A">
      <w:numFmt w:val="bullet"/>
      <w:lvlText w:val="•"/>
      <w:lvlJc w:val="left"/>
      <w:pPr>
        <w:ind w:left="6080" w:hanging="255"/>
      </w:pPr>
      <w:rPr>
        <w:rFonts w:hint="default"/>
        <w:lang w:val="en-US" w:eastAsia="en-US" w:bidi="ar-SA"/>
      </w:rPr>
    </w:lvl>
    <w:lvl w:ilvl="7" w:tplc="76CAB09C">
      <w:numFmt w:val="bullet"/>
      <w:lvlText w:val="•"/>
      <w:lvlJc w:val="left"/>
      <w:pPr>
        <w:ind w:left="6990" w:hanging="255"/>
      </w:pPr>
      <w:rPr>
        <w:rFonts w:hint="default"/>
        <w:lang w:val="en-US" w:eastAsia="en-US" w:bidi="ar-SA"/>
      </w:rPr>
    </w:lvl>
    <w:lvl w:ilvl="8" w:tplc="DCBEFB54">
      <w:numFmt w:val="bullet"/>
      <w:lvlText w:val="•"/>
      <w:lvlJc w:val="left"/>
      <w:pPr>
        <w:ind w:left="7900" w:hanging="255"/>
      </w:pPr>
      <w:rPr>
        <w:rFonts w:hint="default"/>
        <w:lang w:val="en-US" w:eastAsia="en-US" w:bidi="ar-SA"/>
      </w:rPr>
    </w:lvl>
  </w:abstractNum>
  <w:abstractNum w:abstractNumId="3" w15:restartNumberingAfterBreak="0">
    <w:nsid w:val="08501569"/>
    <w:multiLevelType w:val="multilevel"/>
    <w:tmpl w:val="3BF2089A"/>
    <w:lvl w:ilvl="0">
      <w:start w:val="2"/>
      <w:numFmt w:val="upperLetter"/>
      <w:lvlText w:val="%1"/>
      <w:lvlJc w:val="left"/>
      <w:pPr>
        <w:ind w:left="416" w:hanging="299"/>
      </w:pPr>
      <w:rPr>
        <w:rFonts w:ascii="Palatino Linotype" w:eastAsia="Palatino Linotype" w:hAnsi="Palatino Linotype" w:cs="Palatino Linotype" w:hint="default"/>
        <w:b/>
        <w:bCs/>
        <w:i w:val="0"/>
        <w:iCs w:val="0"/>
        <w:color w:val="7F0000"/>
        <w:spacing w:val="0"/>
        <w:w w:val="123"/>
        <w:sz w:val="20"/>
        <w:szCs w:val="20"/>
        <w:lang w:val="en-US" w:eastAsia="en-US" w:bidi="ar-SA"/>
      </w:rPr>
    </w:lvl>
    <w:lvl w:ilvl="1">
      <w:start w:val="1"/>
      <w:numFmt w:val="decimal"/>
      <w:lvlText w:val="%1.%2"/>
      <w:lvlJc w:val="left"/>
      <w:pPr>
        <w:ind w:left="874" w:hanging="459"/>
      </w:pPr>
      <w:rPr>
        <w:rFonts w:ascii="Palatino Linotype" w:eastAsia="Palatino Linotype" w:hAnsi="Palatino Linotype" w:cs="Palatino Linotype" w:hint="default"/>
        <w:b w:val="0"/>
        <w:bCs w:val="0"/>
        <w:i w:val="0"/>
        <w:iCs w:val="0"/>
        <w:color w:val="7F0000"/>
        <w:spacing w:val="0"/>
        <w:w w:val="108"/>
        <w:sz w:val="20"/>
        <w:szCs w:val="20"/>
        <w:lang w:val="en-US" w:eastAsia="en-US" w:bidi="ar-SA"/>
      </w:rPr>
    </w:lvl>
    <w:lvl w:ilvl="2">
      <w:start w:val="1"/>
      <w:numFmt w:val="decimal"/>
      <w:lvlText w:val="%1.%2.%3"/>
      <w:lvlJc w:val="left"/>
      <w:pPr>
        <w:ind w:left="1512" w:hanging="638"/>
      </w:pPr>
      <w:rPr>
        <w:rFonts w:ascii="Palatino Linotype" w:eastAsia="Palatino Linotype" w:hAnsi="Palatino Linotype" w:cs="Palatino Linotype" w:hint="default"/>
        <w:b w:val="0"/>
        <w:bCs w:val="0"/>
        <w:i w:val="0"/>
        <w:iCs w:val="0"/>
        <w:color w:val="7F0000"/>
        <w:spacing w:val="0"/>
        <w:w w:val="106"/>
        <w:sz w:val="20"/>
        <w:szCs w:val="20"/>
        <w:lang w:val="en-US" w:eastAsia="en-US" w:bidi="ar-SA"/>
      </w:rPr>
    </w:lvl>
    <w:lvl w:ilvl="3">
      <w:numFmt w:val="bullet"/>
      <w:lvlText w:val="•"/>
      <w:lvlJc w:val="left"/>
      <w:pPr>
        <w:ind w:left="2560" w:hanging="638"/>
      </w:pPr>
      <w:rPr>
        <w:rFonts w:hint="default"/>
        <w:lang w:val="en-US" w:eastAsia="en-US" w:bidi="ar-SA"/>
      </w:rPr>
    </w:lvl>
    <w:lvl w:ilvl="4">
      <w:numFmt w:val="bullet"/>
      <w:lvlText w:val="•"/>
      <w:lvlJc w:val="left"/>
      <w:pPr>
        <w:ind w:left="3600" w:hanging="638"/>
      </w:pPr>
      <w:rPr>
        <w:rFonts w:hint="default"/>
        <w:lang w:val="en-US" w:eastAsia="en-US" w:bidi="ar-SA"/>
      </w:rPr>
    </w:lvl>
    <w:lvl w:ilvl="5">
      <w:numFmt w:val="bullet"/>
      <w:lvlText w:val="•"/>
      <w:lvlJc w:val="left"/>
      <w:pPr>
        <w:ind w:left="4640" w:hanging="638"/>
      </w:pPr>
      <w:rPr>
        <w:rFonts w:hint="default"/>
        <w:lang w:val="en-US" w:eastAsia="en-US" w:bidi="ar-SA"/>
      </w:rPr>
    </w:lvl>
    <w:lvl w:ilvl="6">
      <w:numFmt w:val="bullet"/>
      <w:lvlText w:val="•"/>
      <w:lvlJc w:val="left"/>
      <w:pPr>
        <w:ind w:left="5680" w:hanging="638"/>
      </w:pPr>
      <w:rPr>
        <w:rFonts w:hint="default"/>
        <w:lang w:val="en-US" w:eastAsia="en-US" w:bidi="ar-SA"/>
      </w:rPr>
    </w:lvl>
    <w:lvl w:ilvl="7">
      <w:numFmt w:val="bullet"/>
      <w:lvlText w:val="•"/>
      <w:lvlJc w:val="left"/>
      <w:pPr>
        <w:ind w:left="6720" w:hanging="638"/>
      </w:pPr>
      <w:rPr>
        <w:rFonts w:hint="default"/>
        <w:lang w:val="en-US" w:eastAsia="en-US" w:bidi="ar-SA"/>
      </w:rPr>
    </w:lvl>
    <w:lvl w:ilvl="8">
      <w:numFmt w:val="bullet"/>
      <w:lvlText w:val="•"/>
      <w:lvlJc w:val="left"/>
      <w:pPr>
        <w:ind w:left="7760" w:hanging="638"/>
      </w:pPr>
      <w:rPr>
        <w:rFonts w:hint="default"/>
        <w:lang w:val="en-US" w:eastAsia="en-US" w:bidi="ar-SA"/>
      </w:rPr>
    </w:lvl>
  </w:abstractNum>
  <w:abstractNum w:abstractNumId="4" w15:restartNumberingAfterBreak="0">
    <w:nsid w:val="09AE1929"/>
    <w:multiLevelType w:val="multilevel"/>
    <w:tmpl w:val="D700A6C0"/>
    <w:lvl w:ilvl="0">
      <w:start w:val="5"/>
      <w:numFmt w:val="decimal"/>
      <w:lvlText w:val="%1"/>
      <w:lvlJc w:val="left"/>
      <w:pPr>
        <w:ind w:left="817" w:hanging="700"/>
      </w:pPr>
      <w:rPr>
        <w:rFonts w:hint="default"/>
        <w:lang w:val="en-US" w:eastAsia="en-US" w:bidi="ar-SA"/>
      </w:rPr>
    </w:lvl>
    <w:lvl w:ilvl="1">
      <w:start w:val="1"/>
      <w:numFmt w:val="decimal"/>
      <w:lvlText w:val="%1.%2"/>
      <w:lvlJc w:val="left"/>
      <w:pPr>
        <w:ind w:left="817" w:hanging="700"/>
      </w:pPr>
      <w:rPr>
        <w:rFonts w:ascii="Palatino Linotype" w:eastAsia="Palatino Linotype" w:hAnsi="Palatino Linotype" w:cs="Palatino Linotype" w:hint="default"/>
        <w:b/>
        <w:bCs/>
        <w:i w:val="0"/>
        <w:iCs w:val="0"/>
        <w:spacing w:val="0"/>
        <w:w w:val="117"/>
        <w:sz w:val="28"/>
        <w:szCs w:val="28"/>
        <w:lang w:val="en-US" w:eastAsia="en-US" w:bidi="ar-SA"/>
      </w:rPr>
    </w:lvl>
    <w:lvl w:ilvl="2">
      <w:start w:val="1"/>
      <w:numFmt w:val="decimal"/>
      <w:lvlText w:val="%1.%2.%3"/>
      <w:lvlJc w:val="left"/>
      <w:pPr>
        <w:ind w:left="909" w:hanging="793"/>
      </w:pPr>
      <w:rPr>
        <w:rFonts w:ascii="Palatino Linotype" w:eastAsia="Palatino Linotype" w:hAnsi="Palatino Linotype" w:cs="Palatino Linotype" w:hint="default"/>
        <w:b/>
        <w:bCs/>
        <w:i w:val="0"/>
        <w:iCs w:val="0"/>
        <w:spacing w:val="0"/>
        <w:w w:val="115"/>
        <w:sz w:val="24"/>
        <w:szCs w:val="24"/>
        <w:lang w:val="en-US" w:eastAsia="en-US" w:bidi="ar-SA"/>
      </w:rPr>
    </w:lvl>
    <w:lvl w:ilvl="3">
      <w:start w:val="1"/>
      <w:numFmt w:val="decimal"/>
      <w:lvlText w:val="%1.%2.%3.%4"/>
      <w:lvlJc w:val="left"/>
      <w:pPr>
        <w:ind w:left="965" w:hanging="849"/>
      </w:pPr>
      <w:rPr>
        <w:rFonts w:ascii="Palatino Linotype" w:eastAsia="Palatino Linotype" w:hAnsi="Palatino Linotype" w:cs="Palatino Linotype" w:hint="default"/>
        <w:b/>
        <w:bCs/>
        <w:i w:val="0"/>
        <w:iCs w:val="0"/>
        <w:spacing w:val="0"/>
        <w:w w:val="117"/>
        <w:sz w:val="20"/>
        <w:szCs w:val="20"/>
        <w:lang w:val="en-US" w:eastAsia="en-US" w:bidi="ar-SA"/>
      </w:rPr>
    </w:lvl>
    <w:lvl w:ilvl="4">
      <w:numFmt w:val="bullet"/>
      <w:lvlText w:val="•"/>
      <w:lvlJc w:val="left"/>
      <w:pPr>
        <w:ind w:left="3225" w:hanging="849"/>
      </w:pPr>
      <w:rPr>
        <w:rFonts w:hint="default"/>
        <w:lang w:val="en-US" w:eastAsia="en-US" w:bidi="ar-SA"/>
      </w:rPr>
    </w:lvl>
    <w:lvl w:ilvl="5">
      <w:numFmt w:val="bullet"/>
      <w:lvlText w:val="•"/>
      <w:lvlJc w:val="left"/>
      <w:pPr>
        <w:ind w:left="4357" w:hanging="849"/>
      </w:pPr>
      <w:rPr>
        <w:rFonts w:hint="default"/>
        <w:lang w:val="en-US" w:eastAsia="en-US" w:bidi="ar-SA"/>
      </w:rPr>
    </w:lvl>
    <w:lvl w:ilvl="6">
      <w:numFmt w:val="bullet"/>
      <w:lvlText w:val="•"/>
      <w:lvlJc w:val="left"/>
      <w:pPr>
        <w:ind w:left="5490" w:hanging="849"/>
      </w:pPr>
      <w:rPr>
        <w:rFonts w:hint="default"/>
        <w:lang w:val="en-US" w:eastAsia="en-US" w:bidi="ar-SA"/>
      </w:rPr>
    </w:lvl>
    <w:lvl w:ilvl="7">
      <w:numFmt w:val="bullet"/>
      <w:lvlText w:val="•"/>
      <w:lvlJc w:val="left"/>
      <w:pPr>
        <w:ind w:left="6622" w:hanging="849"/>
      </w:pPr>
      <w:rPr>
        <w:rFonts w:hint="default"/>
        <w:lang w:val="en-US" w:eastAsia="en-US" w:bidi="ar-SA"/>
      </w:rPr>
    </w:lvl>
    <w:lvl w:ilvl="8">
      <w:numFmt w:val="bullet"/>
      <w:lvlText w:val="•"/>
      <w:lvlJc w:val="left"/>
      <w:pPr>
        <w:ind w:left="7755" w:hanging="849"/>
      </w:pPr>
      <w:rPr>
        <w:rFonts w:hint="default"/>
        <w:lang w:val="en-US" w:eastAsia="en-US" w:bidi="ar-SA"/>
      </w:rPr>
    </w:lvl>
  </w:abstractNum>
  <w:abstractNum w:abstractNumId="5" w15:restartNumberingAfterBreak="0">
    <w:nsid w:val="0B5734C7"/>
    <w:multiLevelType w:val="hybridMultilevel"/>
    <w:tmpl w:val="E636531C"/>
    <w:lvl w:ilvl="0" w:tplc="F10CDC6A">
      <w:start w:val="1"/>
      <w:numFmt w:val="decimal"/>
      <w:lvlText w:val="%1."/>
      <w:lvlJc w:val="left"/>
      <w:pPr>
        <w:ind w:left="615" w:hanging="255"/>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EB89E64">
      <w:numFmt w:val="bullet"/>
      <w:lvlText w:val="•"/>
      <w:lvlJc w:val="left"/>
      <w:pPr>
        <w:ind w:left="1522" w:hanging="255"/>
      </w:pPr>
      <w:rPr>
        <w:rFonts w:hint="default"/>
        <w:lang w:val="en-US" w:eastAsia="en-US" w:bidi="ar-SA"/>
      </w:rPr>
    </w:lvl>
    <w:lvl w:ilvl="2" w:tplc="0EA0516E">
      <w:numFmt w:val="bullet"/>
      <w:lvlText w:val="•"/>
      <w:lvlJc w:val="left"/>
      <w:pPr>
        <w:ind w:left="2424" w:hanging="255"/>
      </w:pPr>
      <w:rPr>
        <w:rFonts w:hint="default"/>
        <w:lang w:val="en-US" w:eastAsia="en-US" w:bidi="ar-SA"/>
      </w:rPr>
    </w:lvl>
    <w:lvl w:ilvl="3" w:tplc="3DF41D0E">
      <w:numFmt w:val="bullet"/>
      <w:lvlText w:val="•"/>
      <w:lvlJc w:val="left"/>
      <w:pPr>
        <w:ind w:left="3326" w:hanging="255"/>
      </w:pPr>
      <w:rPr>
        <w:rFonts w:hint="default"/>
        <w:lang w:val="en-US" w:eastAsia="en-US" w:bidi="ar-SA"/>
      </w:rPr>
    </w:lvl>
    <w:lvl w:ilvl="4" w:tplc="F5904C3A">
      <w:numFmt w:val="bullet"/>
      <w:lvlText w:val="•"/>
      <w:lvlJc w:val="left"/>
      <w:pPr>
        <w:ind w:left="4228" w:hanging="255"/>
      </w:pPr>
      <w:rPr>
        <w:rFonts w:hint="default"/>
        <w:lang w:val="en-US" w:eastAsia="en-US" w:bidi="ar-SA"/>
      </w:rPr>
    </w:lvl>
    <w:lvl w:ilvl="5" w:tplc="D7603ADA">
      <w:numFmt w:val="bullet"/>
      <w:lvlText w:val="•"/>
      <w:lvlJc w:val="left"/>
      <w:pPr>
        <w:ind w:left="5130" w:hanging="255"/>
      </w:pPr>
      <w:rPr>
        <w:rFonts w:hint="default"/>
        <w:lang w:val="en-US" w:eastAsia="en-US" w:bidi="ar-SA"/>
      </w:rPr>
    </w:lvl>
    <w:lvl w:ilvl="6" w:tplc="1D965C60">
      <w:numFmt w:val="bullet"/>
      <w:lvlText w:val="•"/>
      <w:lvlJc w:val="left"/>
      <w:pPr>
        <w:ind w:left="6032" w:hanging="255"/>
      </w:pPr>
      <w:rPr>
        <w:rFonts w:hint="default"/>
        <w:lang w:val="en-US" w:eastAsia="en-US" w:bidi="ar-SA"/>
      </w:rPr>
    </w:lvl>
    <w:lvl w:ilvl="7" w:tplc="2CB2157A">
      <w:numFmt w:val="bullet"/>
      <w:lvlText w:val="•"/>
      <w:lvlJc w:val="left"/>
      <w:pPr>
        <w:ind w:left="6934" w:hanging="255"/>
      </w:pPr>
      <w:rPr>
        <w:rFonts w:hint="default"/>
        <w:lang w:val="en-US" w:eastAsia="en-US" w:bidi="ar-SA"/>
      </w:rPr>
    </w:lvl>
    <w:lvl w:ilvl="8" w:tplc="52F6383C">
      <w:numFmt w:val="bullet"/>
      <w:lvlText w:val="•"/>
      <w:lvlJc w:val="left"/>
      <w:pPr>
        <w:ind w:left="7836" w:hanging="255"/>
      </w:pPr>
      <w:rPr>
        <w:rFonts w:hint="default"/>
        <w:lang w:val="en-US" w:eastAsia="en-US" w:bidi="ar-SA"/>
      </w:rPr>
    </w:lvl>
  </w:abstractNum>
  <w:abstractNum w:abstractNumId="6" w15:restartNumberingAfterBreak="0">
    <w:nsid w:val="17CB0BB4"/>
    <w:multiLevelType w:val="hybridMultilevel"/>
    <w:tmpl w:val="39D62008"/>
    <w:lvl w:ilvl="0" w:tplc="507ABE26">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1" w:tplc="4E7E9ABA">
      <w:numFmt w:val="bullet"/>
      <w:lvlText w:val="•"/>
      <w:lvlJc w:val="left"/>
      <w:pPr>
        <w:ind w:left="1542" w:hanging="255"/>
      </w:pPr>
      <w:rPr>
        <w:rFonts w:hint="default"/>
        <w:lang w:val="en-US" w:eastAsia="en-US" w:bidi="ar-SA"/>
      </w:rPr>
    </w:lvl>
    <w:lvl w:ilvl="2" w:tplc="544A19E0">
      <w:numFmt w:val="bullet"/>
      <w:lvlText w:val="•"/>
      <w:lvlJc w:val="left"/>
      <w:pPr>
        <w:ind w:left="2464" w:hanging="255"/>
      </w:pPr>
      <w:rPr>
        <w:rFonts w:hint="default"/>
        <w:lang w:val="en-US" w:eastAsia="en-US" w:bidi="ar-SA"/>
      </w:rPr>
    </w:lvl>
    <w:lvl w:ilvl="3" w:tplc="16F05286">
      <w:numFmt w:val="bullet"/>
      <w:lvlText w:val="•"/>
      <w:lvlJc w:val="left"/>
      <w:pPr>
        <w:ind w:left="3386" w:hanging="255"/>
      </w:pPr>
      <w:rPr>
        <w:rFonts w:hint="default"/>
        <w:lang w:val="en-US" w:eastAsia="en-US" w:bidi="ar-SA"/>
      </w:rPr>
    </w:lvl>
    <w:lvl w:ilvl="4" w:tplc="39C8FD38">
      <w:numFmt w:val="bullet"/>
      <w:lvlText w:val="•"/>
      <w:lvlJc w:val="left"/>
      <w:pPr>
        <w:ind w:left="4308" w:hanging="255"/>
      </w:pPr>
      <w:rPr>
        <w:rFonts w:hint="default"/>
        <w:lang w:val="en-US" w:eastAsia="en-US" w:bidi="ar-SA"/>
      </w:rPr>
    </w:lvl>
    <w:lvl w:ilvl="5" w:tplc="117643C8">
      <w:numFmt w:val="bullet"/>
      <w:lvlText w:val="•"/>
      <w:lvlJc w:val="left"/>
      <w:pPr>
        <w:ind w:left="5230" w:hanging="255"/>
      </w:pPr>
      <w:rPr>
        <w:rFonts w:hint="default"/>
        <w:lang w:val="en-US" w:eastAsia="en-US" w:bidi="ar-SA"/>
      </w:rPr>
    </w:lvl>
    <w:lvl w:ilvl="6" w:tplc="E3AE3784">
      <w:numFmt w:val="bullet"/>
      <w:lvlText w:val="•"/>
      <w:lvlJc w:val="left"/>
      <w:pPr>
        <w:ind w:left="6152" w:hanging="255"/>
      </w:pPr>
      <w:rPr>
        <w:rFonts w:hint="default"/>
        <w:lang w:val="en-US" w:eastAsia="en-US" w:bidi="ar-SA"/>
      </w:rPr>
    </w:lvl>
    <w:lvl w:ilvl="7" w:tplc="2A32449A">
      <w:numFmt w:val="bullet"/>
      <w:lvlText w:val="•"/>
      <w:lvlJc w:val="left"/>
      <w:pPr>
        <w:ind w:left="7074" w:hanging="255"/>
      </w:pPr>
      <w:rPr>
        <w:rFonts w:hint="default"/>
        <w:lang w:val="en-US" w:eastAsia="en-US" w:bidi="ar-SA"/>
      </w:rPr>
    </w:lvl>
    <w:lvl w:ilvl="8" w:tplc="2B501852">
      <w:numFmt w:val="bullet"/>
      <w:lvlText w:val="•"/>
      <w:lvlJc w:val="left"/>
      <w:pPr>
        <w:ind w:left="7996" w:hanging="255"/>
      </w:pPr>
      <w:rPr>
        <w:rFonts w:hint="default"/>
        <w:lang w:val="en-US" w:eastAsia="en-US" w:bidi="ar-SA"/>
      </w:rPr>
    </w:lvl>
  </w:abstractNum>
  <w:abstractNum w:abstractNumId="7" w15:restartNumberingAfterBreak="0">
    <w:nsid w:val="1E623CA4"/>
    <w:multiLevelType w:val="hybridMultilevel"/>
    <w:tmpl w:val="43DA995A"/>
    <w:lvl w:ilvl="0" w:tplc="97B45928">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1" w:tplc="E89C4C6E">
      <w:numFmt w:val="bullet"/>
      <w:lvlText w:val="•"/>
      <w:lvlJc w:val="left"/>
      <w:pPr>
        <w:ind w:left="1542" w:hanging="255"/>
      </w:pPr>
      <w:rPr>
        <w:rFonts w:hint="default"/>
        <w:lang w:val="en-US" w:eastAsia="en-US" w:bidi="ar-SA"/>
      </w:rPr>
    </w:lvl>
    <w:lvl w:ilvl="2" w:tplc="8EF6E95C">
      <w:numFmt w:val="bullet"/>
      <w:lvlText w:val="•"/>
      <w:lvlJc w:val="left"/>
      <w:pPr>
        <w:ind w:left="2464" w:hanging="255"/>
      </w:pPr>
      <w:rPr>
        <w:rFonts w:hint="default"/>
        <w:lang w:val="en-US" w:eastAsia="en-US" w:bidi="ar-SA"/>
      </w:rPr>
    </w:lvl>
    <w:lvl w:ilvl="3" w:tplc="1DEC485A">
      <w:numFmt w:val="bullet"/>
      <w:lvlText w:val="•"/>
      <w:lvlJc w:val="left"/>
      <w:pPr>
        <w:ind w:left="3386" w:hanging="255"/>
      </w:pPr>
      <w:rPr>
        <w:rFonts w:hint="default"/>
        <w:lang w:val="en-US" w:eastAsia="en-US" w:bidi="ar-SA"/>
      </w:rPr>
    </w:lvl>
    <w:lvl w:ilvl="4" w:tplc="F8F0C32A">
      <w:numFmt w:val="bullet"/>
      <w:lvlText w:val="•"/>
      <w:lvlJc w:val="left"/>
      <w:pPr>
        <w:ind w:left="4308" w:hanging="255"/>
      </w:pPr>
      <w:rPr>
        <w:rFonts w:hint="default"/>
        <w:lang w:val="en-US" w:eastAsia="en-US" w:bidi="ar-SA"/>
      </w:rPr>
    </w:lvl>
    <w:lvl w:ilvl="5" w:tplc="A65210DA">
      <w:numFmt w:val="bullet"/>
      <w:lvlText w:val="•"/>
      <w:lvlJc w:val="left"/>
      <w:pPr>
        <w:ind w:left="5230" w:hanging="255"/>
      </w:pPr>
      <w:rPr>
        <w:rFonts w:hint="default"/>
        <w:lang w:val="en-US" w:eastAsia="en-US" w:bidi="ar-SA"/>
      </w:rPr>
    </w:lvl>
    <w:lvl w:ilvl="6" w:tplc="BCBE5910">
      <w:numFmt w:val="bullet"/>
      <w:lvlText w:val="•"/>
      <w:lvlJc w:val="left"/>
      <w:pPr>
        <w:ind w:left="6152" w:hanging="255"/>
      </w:pPr>
      <w:rPr>
        <w:rFonts w:hint="default"/>
        <w:lang w:val="en-US" w:eastAsia="en-US" w:bidi="ar-SA"/>
      </w:rPr>
    </w:lvl>
    <w:lvl w:ilvl="7" w:tplc="10DE7CB6">
      <w:numFmt w:val="bullet"/>
      <w:lvlText w:val="•"/>
      <w:lvlJc w:val="left"/>
      <w:pPr>
        <w:ind w:left="7074" w:hanging="255"/>
      </w:pPr>
      <w:rPr>
        <w:rFonts w:hint="default"/>
        <w:lang w:val="en-US" w:eastAsia="en-US" w:bidi="ar-SA"/>
      </w:rPr>
    </w:lvl>
    <w:lvl w:ilvl="8" w:tplc="F5009AE2">
      <w:numFmt w:val="bullet"/>
      <w:lvlText w:val="•"/>
      <w:lvlJc w:val="left"/>
      <w:pPr>
        <w:ind w:left="7996" w:hanging="255"/>
      </w:pPr>
      <w:rPr>
        <w:rFonts w:hint="default"/>
        <w:lang w:val="en-US" w:eastAsia="en-US" w:bidi="ar-SA"/>
      </w:rPr>
    </w:lvl>
  </w:abstractNum>
  <w:abstractNum w:abstractNumId="8" w15:restartNumberingAfterBreak="0">
    <w:nsid w:val="2CDD5123"/>
    <w:multiLevelType w:val="multilevel"/>
    <w:tmpl w:val="E3B6544C"/>
    <w:lvl w:ilvl="0">
      <w:start w:val="3"/>
      <w:numFmt w:val="upperLetter"/>
      <w:lvlText w:val="%1"/>
      <w:lvlJc w:val="left"/>
      <w:pPr>
        <w:ind w:left="888" w:hanging="772"/>
      </w:pPr>
      <w:rPr>
        <w:rFonts w:hint="default"/>
        <w:lang w:val="en-US" w:eastAsia="en-US" w:bidi="ar-SA"/>
      </w:rPr>
    </w:lvl>
    <w:lvl w:ilvl="1">
      <w:start w:val="1"/>
      <w:numFmt w:val="decimal"/>
      <w:lvlText w:val="%1.%2"/>
      <w:lvlJc w:val="left"/>
      <w:pPr>
        <w:ind w:left="888" w:hanging="772"/>
      </w:pPr>
      <w:rPr>
        <w:rFonts w:ascii="Palatino Linotype" w:eastAsia="Palatino Linotype" w:hAnsi="Palatino Linotype" w:cs="Palatino Linotype" w:hint="default"/>
        <w:b/>
        <w:bCs/>
        <w:i w:val="0"/>
        <w:iCs w:val="0"/>
        <w:spacing w:val="0"/>
        <w:w w:val="117"/>
        <w:sz w:val="28"/>
        <w:szCs w:val="28"/>
        <w:lang w:val="en-US" w:eastAsia="en-US" w:bidi="ar-SA"/>
      </w:rPr>
    </w:lvl>
    <w:lvl w:ilvl="2">
      <w:start w:val="1"/>
      <w:numFmt w:val="decimal"/>
      <w:lvlText w:val="%1.%2.%3"/>
      <w:lvlJc w:val="left"/>
      <w:pPr>
        <w:ind w:left="969" w:hanging="853"/>
      </w:pPr>
      <w:rPr>
        <w:rFonts w:ascii="Palatino Linotype" w:eastAsia="Palatino Linotype" w:hAnsi="Palatino Linotype" w:cs="Palatino Linotype" w:hint="default"/>
        <w:b/>
        <w:bCs/>
        <w:i w:val="0"/>
        <w:iCs w:val="0"/>
        <w:spacing w:val="0"/>
        <w:w w:val="114"/>
        <w:sz w:val="24"/>
        <w:szCs w:val="24"/>
        <w:lang w:val="en-US" w:eastAsia="en-US" w:bidi="ar-SA"/>
      </w:rPr>
    </w:lvl>
    <w:lvl w:ilvl="3">
      <w:numFmt w:val="bullet"/>
      <w:lvlText w:val="•"/>
      <w:lvlJc w:val="left"/>
      <w:pPr>
        <w:ind w:left="2888" w:hanging="853"/>
      </w:pPr>
      <w:rPr>
        <w:rFonts w:hint="default"/>
        <w:lang w:val="en-US" w:eastAsia="en-US" w:bidi="ar-SA"/>
      </w:rPr>
    </w:lvl>
    <w:lvl w:ilvl="4">
      <w:numFmt w:val="bullet"/>
      <w:lvlText w:val="•"/>
      <w:lvlJc w:val="left"/>
      <w:pPr>
        <w:ind w:left="3853" w:hanging="853"/>
      </w:pPr>
      <w:rPr>
        <w:rFonts w:hint="default"/>
        <w:lang w:val="en-US" w:eastAsia="en-US" w:bidi="ar-SA"/>
      </w:rPr>
    </w:lvl>
    <w:lvl w:ilvl="5">
      <w:numFmt w:val="bullet"/>
      <w:lvlText w:val="•"/>
      <w:lvlJc w:val="left"/>
      <w:pPr>
        <w:ind w:left="4817" w:hanging="853"/>
      </w:pPr>
      <w:rPr>
        <w:rFonts w:hint="default"/>
        <w:lang w:val="en-US" w:eastAsia="en-US" w:bidi="ar-SA"/>
      </w:rPr>
    </w:lvl>
    <w:lvl w:ilvl="6">
      <w:numFmt w:val="bullet"/>
      <w:lvlText w:val="•"/>
      <w:lvlJc w:val="left"/>
      <w:pPr>
        <w:ind w:left="5782" w:hanging="853"/>
      </w:pPr>
      <w:rPr>
        <w:rFonts w:hint="default"/>
        <w:lang w:val="en-US" w:eastAsia="en-US" w:bidi="ar-SA"/>
      </w:rPr>
    </w:lvl>
    <w:lvl w:ilvl="7">
      <w:numFmt w:val="bullet"/>
      <w:lvlText w:val="•"/>
      <w:lvlJc w:val="left"/>
      <w:pPr>
        <w:ind w:left="6746" w:hanging="853"/>
      </w:pPr>
      <w:rPr>
        <w:rFonts w:hint="default"/>
        <w:lang w:val="en-US" w:eastAsia="en-US" w:bidi="ar-SA"/>
      </w:rPr>
    </w:lvl>
    <w:lvl w:ilvl="8">
      <w:numFmt w:val="bullet"/>
      <w:lvlText w:val="•"/>
      <w:lvlJc w:val="left"/>
      <w:pPr>
        <w:ind w:left="7711" w:hanging="853"/>
      </w:pPr>
      <w:rPr>
        <w:rFonts w:hint="default"/>
        <w:lang w:val="en-US" w:eastAsia="en-US" w:bidi="ar-SA"/>
      </w:rPr>
    </w:lvl>
  </w:abstractNum>
  <w:abstractNum w:abstractNumId="9" w15:restartNumberingAfterBreak="0">
    <w:nsid w:val="2E21654E"/>
    <w:multiLevelType w:val="multilevel"/>
    <w:tmpl w:val="7472BE22"/>
    <w:lvl w:ilvl="0">
      <w:start w:val="4"/>
      <w:numFmt w:val="decimal"/>
      <w:lvlText w:val="%1"/>
      <w:lvlJc w:val="left"/>
      <w:pPr>
        <w:ind w:left="817" w:hanging="700"/>
      </w:pPr>
      <w:rPr>
        <w:rFonts w:hint="default"/>
        <w:lang w:val="en-US" w:eastAsia="en-US" w:bidi="ar-SA"/>
      </w:rPr>
    </w:lvl>
    <w:lvl w:ilvl="1">
      <w:start w:val="1"/>
      <w:numFmt w:val="decimal"/>
      <w:lvlText w:val="%1.%2"/>
      <w:lvlJc w:val="left"/>
      <w:pPr>
        <w:ind w:left="817" w:hanging="700"/>
      </w:pPr>
      <w:rPr>
        <w:rFonts w:ascii="Palatino Linotype" w:eastAsia="Palatino Linotype" w:hAnsi="Palatino Linotype" w:cs="Palatino Linotype" w:hint="default"/>
        <w:b/>
        <w:bCs/>
        <w:i w:val="0"/>
        <w:iCs w:val="0"/>
        <w:spacing w:val="0"/>
        <w:w w:val="117"/>
        <w:sz w:val="28"/>
        <w:szCs w:val="28"/>
        <w:lang w:val="en-US" w:eastAsia="en-US" w:bidi="ar-SA"/>
      </w:rPr>
    </w:lvl>
    <w:lvl w:ilvl="2">
      <w:start w:val="1"/>
      <w:numFmt w:val="decimal"/>
      <w:lvlText w:val="%1.%2.%3"/>
      <w:lvlJc w:val="left"/>
      <w:pPr>
        <w:ind w:left="909" w:hanging="793"/>
      </w:pPr>
      <w:rPr>
        <w:rFonts w:ascii="Palatino Linotype" w:eastAsia="Palatino Linotype" w:hAnsi="Palatino Linotype" w:cs="Palatino Linotype" w:hint="default"/>
        <w:b/>
        <w:bCs/>
        <w:i w:val="0"/>
        <w:iCs w:val="0"/>
        <w:spacing w:val="0"/>
        <w:w w:val="115"/>
        <w:sz w:val="24"/>
        <w:szCs w:val="24"/>
        <w:lang w:val="en-US" w:eastAsia="en-US" w:bidi="ar-SA"/>
      </w:rPr>
    </w:lvl>
    <w:lvl w:ilvl="3">
      <w:numFmt w:val="bullet"/>
      <w:lvlText w:val="•"/>
      <w:lvlJc w:val="left"/>
      <w:pPr>
        <w:ind w:left="2997" w:hanging="793"/>
      </w:pPr>
      <w:rPr>
        <w:rFonts w:hint="default"/>
        <w:lang w:val="en-US" w:eastAsia="en-US" w:bidi="ar-SA"/>
      </w:rPr>
    </w:lvl>
    <w:lvl w:ilvl="4">
      <w:numFmt w:val="bullet"/>
      <w:lvlText w:val="•"/>
      <w:lvlJc w:val="left"/>
      <w:pPr>
        <w:ind w:left="4046" w:hanging="793"/>
      </w:pPr>
      <w:rPr>
        <w:rFonts w:hint="default"/>
        <w:lang w:val="en-US" w:eastAsia="en-US" w:bidi="ar-SA"/>
      </w:rPr>
    </w:lvl>
    <w:lvl w:ilvl="5">
      <w:numFmt w:val="bullet"/>
      <w:lvlText w:val="•"/>
      <w:lvlJc w:val="left"/>
      <w:pPr>
        <w:ind w:left="5095" w:hanging="793"/>
      </w:pPr>
      <w:rPr>
        <w:rFonts w:hint="default"/>
        <w:lang w:val="en-US" w:eastAsia="en-US" w:bidi="ar-SA"/>
      </w:rPr>
    </w:lvl>
    <w:lvl w:ilvl="6">
      <w:numFmt w:val="bullet"/>
      <w:lvlText w:val="•"/>
      <w:lvlJc w:val="left"/>
      <w:pPr>
        <w:ind w:left="6144" w:hanging="793"/>
      </w:pPr>
      <w:rPr>
        <w:rFonts w:hint="default"/>
        <w:lang w:val="en-US" w:eastAsia="en-US" w:bidi="ar-SA"/>
      </w:rPr>
    </w:lvl>
    <w:lvl w:ilvl="7">
      <w:numFmt w:val="bullet"/>
      <w:lvlText w:val="•"/>
      <w:lvlJc w:val="left"/>
      <w:pPr>
        <w:ind w:left="7193" w:hanging="793"/>
      </w:pPr>
      <w:rPr>
        <w:rFonts w:hint="default"/>
        <w:lang w:val="en-US" w:eastAsia="en-US" w:bidi="ar-SA"/>
      </w:rPr>
    </w:lvl>
    <w:lvl w:ilvl="8">
      <w:numFmt w:val="bullet"/>
      <w:lvlText w:val="•"/>
      <w:lvlJc w:val="left"/>
      <w:pPr>
        <w:ind w:left="8242" w:hanging="793"/>
      </w:pPr>
      <w:rPr>
        <w:rFonts w:hint="default"/>
        <w:lang w:val="en-US" w:eastAsia="en-US" w:bidi="ar-SA"/>
      </w:rPr>
    </w:lvl>
  </w:abstractNum>
  <w:abstractNum w:abstractNumId="10" w15:restartNumberingAfterBreak="0">
    <w:nsid w:val="45DD01B9"/>
    <w:multiLevelType w:val="hybridMultilevel"/>
    <w:tmpl w:val="8EC21694"/>
    <w:lvl w:ilvl="0" w:tplc="9500C00A">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1" w:tplc="F174B5E4">
      <w:numFmt w:val="bullet"/>
      <w:lvlText w:val="•"/>
      <w:lvlJc w:val="left"/>
      <w:pPr>
        <w:ind w:left="1560" w:hanging="255"/>
      </w:pPr>
      <w:rPr>
        <w:rFonts w:hint="default"/>
        <w:lang w:val="en-US" w:eastAsia="en-US" w:bidi="ar-SA"/>
      </w:rPr>
    </w:lvl>
    <w:lvl w:ilvl="2" w:tplc="81982988">
      <w:numFmt w:val="bullet"/>
      <w:lvlText w:val="•"/>
      <w:lvlJc w:val="left"/>
      <w:pPr>
        <w:ind w:left="2500" w:hanging="255"/>
      </w:pPr>
      <w:rPr>
        <w:rFonts w:hint="default"/>
        <w:lang w:val="en-US" w:eastAsia="en-US" w:bidi="ar-SA"/>
      </w:rPr>
    </w:lvl>
    <w:lvl w:ilvl="3" w:tplc="A44445C0">
      <w:numFmt w:val="bullet"/>
      <w:lvlText w:val="•"/>
      <w:lvlJc w:val="left"/>
      <w:pPr>
        <w:ind w:left="3440" w:hanging="255"/>
      </w:pPr>
      <w:rPr>
        <w:rFonts w:hint="default"/>
        <w:lang w:val="en-US" w:eastAsia="en-US" w:bidi="ar-SA"/>
      </w:rPr>
    </w:lvl>
    <w:lvl w:ilvl="4" w:tplc="39DC2FEA">
      <w:numFmt w:val="bullet"/>
      <w:lvlText w:val="•"/>
      <w:lvlJc w:val="left"/>
      <w:pPr>
        <w:ind w:left="4380" w:hanging="255"/>
      </w:pPr>
      <w:rPr>
        <w:rFonts w:hint="default"/>
        <w:lang w:val="en-US" w:eastAsia="en-US" w:bidi="ar-SA"/>
      </w:rPr>
    </w:lvl>
    <w:lvl w:ilvl="5" w:tplc="7AA47C58">
      <w:numFmt w:val="bullet"/>
      <w:lvlText w:val="•"/>
      <w:lvlJc w:val="left"/>
      <w:pPr>
        <w:ind w:left="5320" w:hanging="255"/>
      </w:pPr>
      <w:rPr>
        <w:rFonts w:hint="default"/>
        <w:lang w:val="en-US" w:eastAsia="en-US" w:bidi="ar-SA"/>
      </w:rPr>
    </w:lvl>
    <w:lvl w:ilvl="6" w:tplc="C9D0C864">
      <w:numFmt w:val="bullet"/>
      <w:lvlText w:val="•"/>
      <w:lvlJc w:val="left"/>
      <w:pPr>
        <w:ind w:left="6260" w:hanging="255"/>
      </w:pPr>
      <w:rPr>
        <w:rFonts w:hint="default"/>
        <w:lang w:val="en-US" w:eastAsia="en-US" w:bidi="ar-SA"/>
      </w:rPr>
    </w:lvl>
    <w:lvl w:ilvl="7" w:tplc="3B2A43B2">
      <w:numFmt w:val="bullet"/>
      <w:lvlText w:val="•"/>
      <w:lvlJc w:val="left"/>
      <w:pPr>
        <w:ind w:left="7200" w:hanging="255"/>
      </w:pPr>
      <w:rPr>
        <w:rFonts w:hint="default"/>
        <w:lang w:val="en-US" w:eastAsia="en-US" w:bidi="ar-SA"/>
      </w:rPr>
    </w:lvl>
    <w:lvl w:ilvl="8" w:tplc="708C328A">
      <w:numFmt w:val="bullet"/>
      <w:lvlText w:val="•"/>
      <w:lvlJc w:val="left"/>
      <w:pPr>
        <w:ind w:left="8140" w:hanging="255"/>
      </w:pPr>
      <w:rPr>
        <w:rFonts w:hint="default"/>
        <w:lang w:val="en-US" w:eastAsia="en-US" w:bidi="ar-SA"/>
      </w:rPr>
    </w:lvl>
  </w:abstractNum>
  <w:abstractNum w:abstractNumId="11" w15:restartNumberingAfterBreak="0">
    <w:nsid w:val="592E05F6"/>
    <w:multiLevelType w:val="hybridMultilevel"/>
    <w:tmpl w:val="B6961D0A"/>
    <w:lvl w:ilvl="0" w:tplc="871E1780">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1" w:tplc="D6728272">
      <w:numFmt w:val="bullet"/>
      <w:lvlText w:val="•"/>
      <w:lvlJc w:val="left"/>
      <w:pPr>
        <w:ind w:left="1560" w:hanging="255"/>
      </w:pPr>
      <w:rPr>
        <w:rFonts w:hint="default"/>
        <w:lang w:val="en-US" w:eastAsia="en-US" w:bidi="ar-SA"/>
      </w:rPr>
    </w:lvl>
    <w:lvl w:ilvl="2" w:tplc="C55A868E">
      <w:numFmt w:val="bullet"/>
      <w:lvlText w:val="•"/>
      <w:lvlJc w:val="left"/>
      <w:pPr>
        <w:ind w:left="2500" w:hanging="255"/>
      </w:pPr>
      <w:rPr>
        <w:rFonts w:hint="default"/>
        <w:lang w:val="en-US" w:eastAsia="en-US" w:bidi="ar-SA"/>
      </w:rPr>
    </w:lvl>
    <w:lvl w:ilvl="3" w:tplc="9F02B9F2">
      <w:numFmt w:val="bullet"/>
      <w:lvlText w:val="•"/>
      <w:lvlJc w:val="left"/>
      <w:pPr>
        <w:ind w:left="3440" w:hanging="255"/>
      </w:pPr>
      <w:rPr>
        <w:rFonts w:hint="default"/>
        <w:lang w:val="en-US" w:eastAsia="en-US" w:bidi="ar-SA"/>
      </w:rPr>
    </w:lvl>
    <w:lvl w:ilvl="4" w:tplc="EEFA9C2C">
      <w:numFmt w:val="bullet"/>
      <w:lvlText w:val="•"/>
      <w:lvlJc w:val="left"/>
      <w:pPr>
        <w:ind w:left="4380" w:hanging="255"/>
      </w:pPr>
      <w:rPr>
        <w:rFonts w:hint="default"/>
        <w:lang w:val="en-US" w:eastAsia="en-US" w:bidi="ar-SA"/>
      </w:rPr>
    </w:lvl>
    <w:lvl w:ilvl="5" w:tplc="D330979A">
      <w:numFmt w:val="bullet"/>
      <w:lvlText w:val="•"/>
      <w:lvlJc w:val="left"/>
      <w:pPr>
        <w:ind w:left="5320" w:hanging="255"/>
      </w:pPr>
      <w:rPr>
        <w:rFonts w:hint="default"/>
        <w:lang w:val="en-US" w:eastAsia="en-US" w:bidi="ar-SA"/>
      </w:rPr>
    </w:lvl>
    <w:lvl w:ilvl="6" w:tplc="75D280A0">
      <w:numFmt w:val="bullet"/>
      <w:lvlText w:val="•"/>
      <w:lvlJc w:val="left"/>
      <w:pPr>
        <w:ind w:left="6260" w:hanging="255"/>
      </w:pPr>
      <w:rPr>
        <w:rFonts w:hint="default"/>
        <w:lang w:val="en-US" w:eastAsia="en-US" w:bidi="ar-SA"/>
      </w:rPr>
    </w:lvl>
    <w:lvl w:ilvl="7" w:tplc="FA9E486A">
      <w:numFmt w:val="bullet"/>
      <w:lvlText w:val="•"/>
      <w:lvlJc w:val="left"/>
      <w:pPr>
        <w:ind w:left="7200" w:hanging="255"/>
      </w:pPr>
      <w:rPr>
        <w:rFonts w:hint="default"/>
        <w:lang w:val="en-US" w:eastAsia="en-US" w:bidi="ar-SA"/>
      </w:rPr>
    </w:lvl>
    <w:lvl w:ilvl="8" w:tplc="5DCCF052">
      <w:numFmt w:val="bullet"/>
      <w:lvlText w:val="•"/>
      <w:lvlJc w:val="left"/>
      <w:pPr>
        <w:ind w:left="8140" w:hanging="255"/>
      </w:pPr>
      <w:rPr>
        <w:rFonts w:hint="default"/>
        <w:lang w:val="en-US" w:eastAsia="en-US" w:bidi="ar-SA"/>
      </w:rPr>
    </w:lvl>
  </w:abstractNum>
  <w:abstractNum w:abstractNumId="12" w15:restartNumberingAfterBreak="0">
    <w:nsid w:val="5C2E292C"/>
    <w:multiLevelType w:val="multilevel"/>
    <w:tmpl w:val="5220F01C"/>
    <w:lvl w:ilvl="0">
      <w:start w:val="4"/>
      <w:numFmt w:val="upperLetter"/>
      <w:lvlText w:val="%1"/>
      <w:lvlJc w:val="left"/>
      <w:pPr>
        <w:ind w:left="902" w:hanging="786"/>
      </w:pPr>
      <w:rPr>
        <w:rFonts w:hint="default"/>
        <w:lang w:val="en-US" w:eastAsia="en-US" w:bidi="ar-SA"/>
      </w:rPr>
    </w:lvl>
    <w:lvl w:ilvl="1">
      <w:start w:val="1"/>
      <w:numFmt w:val="decimal"/>
      <w:lvlText w:val="%1.%2"/>
      <w:lvlJc w:val="left"/>
      <w:pPr>
        <w:ind w:left="902" w:hanging="786"/>
      </w:pPr>
      <w:rPr>
        <w:rFonts w:ascii="Palatino Linotype" w:eastAsia="Palatino Linotype" w:hAnsi="Palatino Linotype" w:cs="Palatino Linotype" w:hint="default"/>
        <w:b/>
        <w:bCs/>
        <w:i w:val="0"/>
        <w:iCs w:val="0"/>
        <w:spacing w:val="0"/>
        <w:w w:val="112"/>
        <w:sz w:val="28"/>
        <w:szCs w:val="28"/>
        <w:lang w:val="en-US" w:eastAsia="en-US" w:bidi="ar-SA"/>
      </w:rPr>
    </w:lvl>
    <w:lvl w:ilvl="2">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3">
      <w:numFmt w:val="bullet"/>
      <w:lvlText w:val="•"/>
      <w:lvlJc w:val="left"/>
      <w:pPr>
        <w:ind w:left="2842" w:hanging="255"/>
      </w:pPr>
      <w:rPr>
        <w:rFonts w:hint="default"/>
        <w:lang w:val="en-US" w:eastAsia="en-US" w:bidi="ar-SA"/>
      </w:rPr>
    </w:lvl>
    <w:lvl w:ilvl="4">
      <w:numFmt w:val="bullet"/>
      <w:lvlText w:val="•"/>
      <w:lvlJc w:val="left"/>
      <w:pPr>
        <w:ind w:left="3813" w:hanging="255"/>
      </w:pPr>
      <w:rPr>
        <w:rFonts w:hint="default"/>
        <w:lang w:val="en-US" w:eastAsia="en-US" w:bidi="ar-SA"/>
      </w:rPr>
    </w:lvl>
    <w:lvl w:ilvl="5">
      <w:numFmt w:val="bullet"/>
      <w:lvlText w:val="•"/>
      <w:lvlJc w:val="left"/>
      <w:pPr>
        <w:ind w:left="4784" w:hanging="255"/>
      </w:pPr>
      <w:rPr>
        <w:rFonts w:hint="default"/>
        <w:lang w:val="en-US" w:eastAsia="en-US" w:bidi="ar-SA"/>
      </w:rPr>
    </w:lvl>
    <w:lvl w:ilvl="6">
      <w:numFmt w:val="bullet"/>
      <w:lvlText w:val="•"/>
      <w:lvlJc w:val="left"/>
      <w:pPr>
        <w:ind w:left="5755" w:hanging="255"/>
      </w:pPr>
      <w:rPr>
        <w:rFonts w:hint="default"/>
        <w:lang w:val="en-US" w:eastAsia="en-US" w:bidi="ar-SA"/>
      </w:rPr>
    </w:lvl>
    <w:lvl w:ilvl="7">
      <w:numFmt w:val="bullet"/>
      <w:lvlText w:val="•"/>
      <w:lvlJc w:val="left"/>
      <w:pPr>
        <w:ind w:left="6726" w:hanging="255"/>
      </w:pPr>
      <w:rPr>
        <w:rFonts w:hint="default"/>
        <w:lang w:val="en-US" w:eastAsia="en-US" w:bidi="ar-SA"/>
      </w:rPr>
    </w:lvl>
    <w:lvl w:ilvl="8">
      <w:numFmt w:val="bullet"/>
      <w:lvlText w:val="•"/>
      <w:lvlJc w:val="left"/>
      <w:pPr>
        <w:ind w:left="7697" w:hanging="255"/>
      </w:pPr>
      <w:rPr>
        <w:rFonts w:hint="default"/>
        <w:lang w:val="en-US" w:eastAsia="en-US" w:bidi="ar-SA"/>
      </w:rPr>
    </w:lvl>
  </w:abstractNum>
  <w:abstractNum w:abstractNumId="13" w15:restartNumberingAfterBreak="0">
    <w:nsid w:val="5D0973EA"/>
    <w:multiLevelType w:val="multilevel"/>
    <w:tmpl w:val="52840492"/>
    <w:lvl w:ilvl="0">
      <w:start w:val="2"/>
      <w:numFmt w:val="upperLetter"/>
      <w:lvlText w:val="%1"/>
      <w:lvlJc w:val="left"/>
      <w:pPr>
        <w:ind w:left="885" w:hanging="768"/>
      </w:pPr>
      <w:rPr>
        <w:rFonts w:hint="default"/>
        <w:lang w:val="en-US" w:eastAsia="en-US" w:bidi="ar-SA"/>
      </w:rPr>
    </w:lvl>
    <w:lvl w:ilvl="1">
      <w:start w:val="1"/>
      <w:numFmt w:val="decimal"/>
      <w:lvlText w:val="%1.%2"/>
      <w:lvlJc w:val="left"/>
      <w:pPr>
        <w:ind w:left="885" w:hanging="768"/>
      </w:pPr>
      <w:rPr>
        <w:rFonts w:ascii="Palatino Linotype" w:eastAsia="Palatino Linotype" w:hAnsi="Palatino Linotype" w:cs="Palatino Linotype" w:hint="default"/>
        <w:b/>
        <w:bCs/>
        <w:i w:val="0"/>
        <w:iCs w:val="0"/>
        <w:spacing w:val="0"/>
        <w:w w:val="121"/>
        <w:sz w:val="28"/>
        <w:szCs w:val="28"/>
        <w:lang w:val="en-US" w:eastAsia="en-US" w:bidi="ar-SA"/>
      </w:rPr>
    </w:lvl>
    <w:lvl w:ilvl="2">
      <w:start w:val="1"/>
      <w:numFmt w:val="decimal"/>
      <w:lvlText w:val="%1.%2.%3"/>
      <w:lvlJc w:val="left"/>
      <w:pPr>
        <w:ind w:left="966" w:hanging="850"/>
      </w:pPr>
      <w:rPr>
        <w:rFonts w:ascii="Palatino Linotype" w:eastAsia="Palatino Linotype" w:hAnsi="Palatino Linotype" w:cs="Palatino Linotype" w:hint="default"/>
        <w:b/>
        <w:bCs/>
        <w:i w:val="0"/>
        <w:iCs w:val="0"/>
        <w:spacing w:val="0"/>
        <w:w w:val="117"/>
        <w:sz w:val="24"/>
        <w:szCs w:val="24"/>
        <w:lang w:val="en-US" w:eastAsia="en-US" w:bidi="ar-SA"/>
      </w:rPr>
    </w:lvl>
    <w:lvl w:ilvl="3">
      <w:numFmt w:val="bullet"/>
      <w:lvlText w:val="•"/>
      <w:lvlJc w:val="left"/>
      <w:pPr>
        <w:ind w:left="2888" w:hanging="850"/>
      </w:pPr>
      <w:rPr>
        <w:rFonts w:hint="default"/>
        <w:lang w:val="en-US" w:eastAsia="en-US" w:bidi="ar-SA"/>
      </w:rPr>
    </w:lvl>
    <w:lvl w:ilvl="4">
      <w:numFmt w:val="bullet"/>
      <w:lvlText w:val="•"/>
      <w:lvlJc w:val="left"/>
      <w:pPr>
        <w:ind w:left="3853" w:hanging="850"/>
      </w:pPr>
      <w:rPr>
        <w:rFonts w:hint="default"/>
        <w:lang w:val="en-US" w:eastAsia="en-US" w:bidi="ar-SA"/>
      </w:rPr>
    </w:lvl>
    <w:lvl w:ilvl="5">
      <w:numFmt w:val="bullet"/>
      <w:lvlText w:val="•"/>
      <w:lvlJc w:val="left"/>
      <w:pPr>
        <w:ind w:left="4817" w:hanging="850"/>
      </w:pPr>
      <w:rPr>
        <w:rFonts w:hint="default"/>
        <w:lang w:val="en-US" w:eastAsia="en-US" w:bidi="ar-SA"/>
      </w:rPr>
    </w:lvl>
    <w:lvl w:ilvl="6">
      <w:numFmt w:val="bullet"/>
      <w:lvlText w:val="•"/>
      <w:lvlJc w:val="left"/>
      <w:pPr>
        <w:ind w:left="5782" w:hanging="850"/>
      </w:pPr>
      <w:rPr>
        <w:rFonts w:hint="default"/>
        <w:lang w:val="en-US" w:eastAsia="en-US" w:bidi="ar-SA"/>
      </w:rPr>
    </w:lvl>
    <w:lvl w:ilvl="7">
      <w:numFmt w:val="bullet"/>
      <w:lvlText w:val="•"/>
      <w:lvlJc w:val="left"/>
      <w:pPr>
        <w:ind w:left="6746" w:hanging="850"/>
      </w:pPr>
      <w:rPr>
        <w:rFonts w:hint="default"/>
        <w:lang w:val="en-US" w:eastAsia="en-US" w:bidi="ar-SA"/>
      </w:rPr>
    </w:lvl>
    <w:lvl w:ilvl="8">
      <w:numFmt w:val="bullet"/>
      <w:lvlText w:val="•"/>
      <w:lvlJc w:val="left"/>
      <w:pPr>
        <w:ind w:left="7711" w:hanging="850"/>
      </w:pPr>
      <w:rPr>
        <w:rFonts w:hint="default"/>
        <w:lang w:val="en-US" w:eastAsia="en-US" w:bidi="ar-SA"/>
      </w:rPr>
    </w:lvl>
  </w:abstractNum>
  <w:abstractNum w:abstractNumId="14" w15:restartNumberingAfterBreak="0">
    <w:nsid w:val="625A5C24"/>
    <w:multiLevelType w:val="hybridMultilevel"/>
    <w:tmpl w:val="1E74C5B4"/>
    <w:lvl w:ilvl="0" w:tplc="1B946D24">
      <w:start w:val="1"/>
      <w:numFmt w:val="decimal"/>
      <w:lvlText w:val="%1)"/>
      <w:lvlJc w:val="left"/>
      <w:pPr>
        <w:ind w:left="615" w:hanging="277"/>
      </w:pPr>
      <w:rPr>
        <w:rFonts w:ascii="Palatino Linotype" w:eastAsia="Palatino Linotype" w:hAnsi="Palatino Linotype" w:cs="Palatino Linotype" w:hint="default"/>
        <w:b w:val="0"/>
        <w:bCs w:val="0"/>
        <w:i w:val="0"/>
        <w:iCs w:val="0"/>
        <w:spacing w:val="0"/>
        <w:w w:val="106"/>
        <w:sz w:val="20"/>
        <w:szCs w:val="20"/>
        <w:lang w:val="en-US" w:eastAsia="en-US" w:bidi="ar-SA"/>
      </w:rPr>
    </w:lvl>
    <w:lvl w:ilvl="1" w:tplc="7AF23B02">
      <w:numFmt w:val="bullet"/>
      <w:lvlText w:val="•"/>
      <w:lvlJc w:val="left"/>
      <w:pPr>
        <w:ind w:left="1542" w:hanging="277"/>
      </w:pPr>
      <w:rPr>
        <w:rFonts w:hint="default"/>
        <w:lang w:val="en-US" w:eastAsia="en-US" w:bidi="ar-SA"/>
      </w:rPr>
    </w:lvl>
    <w:lvl w:ilvl="2" w:tplc="2F3C64E4">
      <w:numFmt w:val="bullet"/>
      <w:lvlText w:val="•"/>
      <w:lvlJc w:val="left"/>
      <w:pPr>
        <w:ind w:left="2464" w:hanging="277"/>
      </w:pPr>
      <w:rPr>
        <w:rFonts w:hint="default"/>
        <w:lang w:val="en-US" w:eastAsia="en-US" w:bidi="ar-SA"/>
      </w:rPr>
    </w:lvl>
    <w:lvl w:ilvl="3" w:tplc="0A76BE06">
      <w:numFmt w:val="bullet"/>
      <w:lvlText w:val="•"/>
      <w:lvlJc w:val="left"/>
      <w:pPr>
        <w:ind w:left="3386" w:hanging="277"/>
      </w:pPr>
      <w:rPr>
        <w:rFonts w:hint="default"/>
        <w:lang w:val="en-US" w:eastAsia="en-US" w:bidi="ar-SA"/>
      </w:rPr>
    </w:lvl>
    <w:lvl w:ilvl="4" w:tplc="8FCC02F4">
      <w:numFmt w:val="bullet"/>
      <w:lvlText w:val="•"/>
      <w:lvlJc w:val="left"/>
      <w:pPr>
        <w:ind w:left="4308" w:hanging="277"/>
      </w:pPr>
      <w:rPr>
        <w:rFonts w:hint="default"/>
        <w:lang w:val="en-US" w:eastAsia="en-US" w:bidi="ar-SA"/>
      </w:rPr>
    </w:lvl>
    <w:lvl w:ilvl="5" w:tplc="CD306332">
      <w:numFmt w:val="bullet"/>
      <w:lvlText w:val="•"/>
      <w:lvlJc w:val="left"/>
      <w:pPr>
        <w:ind w:left="5230" w:hanging="277"/>
      </w:pPr>
      <w:rPr>
        <w:rFonts w:hint="default"/>
        <w:lang w:val="en-US" w:eastAsia="en-US" w:bidi="ar-SA"/>
      </w:rPr>
    </w:lvl>
    <w:lvl w:ilvl="6" w:tplc="D62E4D8A">
      <w:numFmt w:val="bullet"/>
      <w:lvlText w:val="•"/>
      <w:lvlJc w:val="left"/>
      <w:pPr>
        <w:ind w:left="6152" w:hanging="277"/>
      </w:pPr>
      <w:rPr>
        <w:rFonts w:hint="default"/>
        <w:lang w:val="en-US" w:eastAsia="en-US" w:bidi="ar-SA"/>
      </w:rPr>
    </w:lvl>
    <w:lvl w:ilvl="7" w:tplc="0146205E">
      <w:numFmt w:val="bullet"/>
      <w:lvlText w:val="•"/>
      <w:lvlJc w:val="left"/>
      <w:pPr>
        <w:ind w:left="7074" w:hanging="277"/>
      </w:pPr>
      <w:rPr>
        <w:rFonts w:hint="default"/>
        <w:lang w:val="en-US" w:eastAsia="en-US" w:bidi="ar-SA"/>
      </w:rPr>
    </w:lvl>
    <w:lvl w:ilvl="8" w:tplc="FEACA102">
      <w:numFmt w:val="bullet"/>
      <w:lvlText w:val="•"/>
      <w:lvlJc w:val="left"/>
      <w:pPr>
        <w:ind w:left="7996" w:hanging="277"/>
      </w:pPr>
      <w:rPr>
        <w:rFonts w:hint="default"/>
        <w:lang w:val="en-US" w:eastAsia="en-US" w:bidi="ar-SA"/>
      </w:rPr>
    </w:lvl>
  </w:abstractNum>
  <w:abstractNum w:abstractNumId="15" w15:restartNumberingAfterBreak="0">
    <w:nsid w:val="64E44D0A"/>
    <w:multiLevelType w:val="multilevel"/>
    <w:tmpl w:val="5DC00098"/>
    <w:lvl w:ilvl="0">
      <w:start w:val="3"/>
      <w:numFmt w:val="decimal"/>
      <w:lvlText w:val="%1"/>
      <w:lvlJc w:val="left"/>
      <w:pPr>
        <w:ind w:left="817" w:hanging="700"/>
      </w:pPr>
      <w:rPr>
        <w:rFonts w:hint="default"/>
        <w:lang w:val="en-US" w:eastAsia="en-US" w:bidi="ar-SA"/>
      </w:rPr>
    </w:lvl>
    <w:lvl w:ilvl="1">
      <w:start w:val="1"/>
      <w:numFmt w:val="decimal"/>
      <w:lvlText w:val="%1.%2"/>
      <w:lvlJc w:val="left"/>
      <w:pPr>
        <w:ind w:left="817" w:hanging="700"/>
      </w:pPr>
      <w:rPr>
        <w:rFonts w:ascii="Palatino Linotype" w:eastAsia="Palatino Linotype" w:hAnsi="Palatino Linotype" w:cs="Palatino Linotype" w:hint="default"/>
        <w:b/>
        <w:bCs/>
        <w:i w:val="0"/>
        <w:iCs w:val="0"/>
        <w:spacing w:val="0"/>
        <w:w w:val="117"/>
        <w:sz w:val="28"/>
        <w:szCs w:val="28"/>
        <w:lang w:val="en-US" w:eastAsia="en-US" w:bidi="ar-SA"/>
      </w:rPr>
    </w:lvl>
    <w:lvl w:ilvl="2">
      <w:start w:val="1"/>
      <w:numFmt w:val="decimal"/>
      <w:lvlText w:val="%1.%2.%3"/>
      <w:lvlJc w:val="left"/>
      <w:pPr>
        <w:ind w:left="909" w:hanging="793"/>
      </w:pPr>
      <w:rPr>
        <w:rFonts w:ascii="Palatino Linotype" w:eastAsia="Palatino Linotype" w:hAnsi="Palatino Linotype" w:cs="Palatino Linotype" w:hint="default"/>
        <w:b/>
        <w:bCs/>
        <w:i w:val="0"/>
        <w:iCs w:val="0"/>
        <w:spacing w:val="0"/>
        <w:w w:val="115"/>
        <w:sz w:val="24"/>
        <w:szCs w:val="24"/>
        <w:lang w:val="en-US" w:eastAsia="en-US" w:bidi="ar-SA"/>
      </w:rPr>
    </w:lvl>
    <w:lvl w:ilvl="3">
      <w:start w:val="1"/>
      <w:numFmt w:val="decimal"/>
      <w:lvlText w:val="%4."/>
      <w:lvlJc w:val="left"/>
      <w:pPr>
        <w:ind w:left="615" w:hanging="255"/>
      </w:pPr>
      <w:rPr>
        <w:rFonts w:ascii="Palatino Linotype" w:eastAsia="Palatino Linotype" w:hAnsi="Palatino Linotype" w:cs="Palatino Linotype" w:hint="default"/>
        <w:b w:val="0"/>
        <w:bCs w:val="0"/>
        <w:i w:val="0"/>
        <w:iCs w:val="0"/>
        <w:spacing w:val="0"/>
        <w:w w:val="103"/>
        <w:sz w:val="20"/>
        <w:szCs w:val="20"/>
        <w:lang w:val="en-US" w:eastAsia="en-US" w:bidi="ar-SA"/>
      </w:rPr>
    </w:lvl>
    <w:lvl w:ilvl="4">
      <w:numFmt w:val="bullet"/>
      <w:lvlText w:val="•"/>
      <w:lvlJc w:val="left"/>
      <w:pPr>
        <w:ind w:left="1100" w:hanging="255"/>
      </w:pPr>
      <w:rPr>
        <w:rFonts w:hint="default"/>
        <w:lang w:val="en-US" w:eastAsia="en-US" w:bidi="ar-SA"/>
      </w:rPr>
    </w:lvl>
    <w:lvl w:ilvl="5">
      <w:numFmt w:val="bullet"/>
      <w:lvlText w:val="•"/>
      <w:lvlJc w:val="left"/>
      <w:pPr>
        <w:ind w:left="1201" w:hanging="255"/>
      </w:pPr>
      <w:rPr>
        <w:rFonts w:hint="default"/>
        <w:lang w:val="en-US" w:eastAsia="en-US" w:bidi="ar-SA"/>
      </w:rPr>
    </w:lvl>
    <w:lvl w:ilvl="6">
      <w:numFmt w:val="bullet"/>
      <w:lvlText w:val="•"/>
      <w:lvlJc w:val="left"/>
      <w:pPr>
        <w:ind w:left="1301" w:hanging="255"/>
      </w:pPr>
      <w:rPr>
        <w:rFonts w:hint="default"/>
        <w:lang w:val="en-US" w:eastAsia="en-US" w:bidi="ar-SA"/>
      </w:rPr>
    </w:lvl>
    <w:lvl w:ilvl="7">
      <w:numFmt w:val="bullet"/>
      <w:lvlText w:val="•"/>
      <w:lvlJc w:val="left"/>
      <w:pPr>
        <w:ind w:left="1401" w:hanging="255"/>
      </w:pPr>
      <w:rPr>
        <w:rFonts w:hint="default"/>
        <w:lang w:val="en-US" w:eastAsia="en-US" w:bidi="ar-SA"/>
      </w:rPr>
    </w:lvl>
    <w:lvl w:ilvl="8">
      <w:numFmt w:val="bullet"/>
      <w:lvlText w:val="•"/>
      <w:lvlJc w:val="left"/>
      <w:pPr>
        <w:ind w:left="1502" w:hanging="255"/>
      </w:pPr>
      <w:rPr>
        <w:rFonts w:hint="default"/>
        <w:lang w:val="en-US" w:eastAsia="en-US" w:bidi="ar-SA"/>
      </w:rPr>
    </w:lvl>
  </w:abstractNum>
  <w:abstractNum w:abstractNumId="16" w15:restartNumberingAfterBreak="0">
    <w:nsid w:val="66727C54"/>
    <w:multiLevelType w:val="multilevel"/>
    <w:tmpl w:val="0F74533C"/>
    <w:lvl w:ilvl="0">
      <w:start w:val="2"/>
      <w:numFmt w:val="decimal"/>
      <w:lvlText w:val="%1"/>
      <w:lvlJc w:val="left"/>
      <w:pPr>
        <w:ind w:left="817" w:hanging="700"/>
      </w:pPr>
      <w:rPr>
        <w:rFonts w:hint="default"/>
        <w:lang w:val="en-US" w:eastAsia="en-US" w:bidi="ar-SA"/>
      </w:rPr>
    </w:lvl>
    <w:lvl w:ilvl="1">
      <w:start w:val="1"/>
      <w:numFmt w:val="decimal"/>
      <w:lvlText w:val="%1.%2"/>
      <w:lvlJc w:val="left"/>
      <w:pPr>
        <w:ind w:left="817" w:hanging="700"/>
      </w:pPr>
      <w:rPr>
        <w:rFonts w:ascii="Palatino Linotype" w:eastAsia="Palatino Linotype" w:hAnsi="Palatino Linotype" w:cs="Palatino Linotype" w:hint="default"/>
        <w:b/>
        <w:bCs/>
        <w:i w:val="0"/>
        <w:iCs w:val="0"/>
        <w:spacing w:val="0"/>
        <w:w w:val="117"/>
        <w:sz w:val="28"/>
        <w:szCs w:val="28"/>
        <w:lang w:val="en-US" w:eastAsia="en-US" w:bidi="ar-SA"/>
      </w:rPr>
    </w:lvl>
    <w:lvl w:ilvl="2">
      <w:numFmt w:val="bullet"/>
      <w:lvlText w:val="•"/>
      <w:lvlJc w:val="left"/>
      <w:pPr>
        <w:ind w:left="2624" w:hanging="700"/>
      </w:pPr>
      <w:rPr>
        <w:rFonts w:hint="default"/>
        <w:lang w:val="en-US" w:eastAsia="en-US" w:bidi="ar-SA"/>
      </w:rPr>
    </w:lvl>
    <w:lvl w:ilvl="3">
      <w:numFmt w:val="bullet"/>
      <w:lvlText w:val="•"/>
      <w:lvlJc w:val="left"/>
      <w:pPr>
        <w:ind w:left="3526" w:hanging="700"/>
      </w:pPr>
      <w:rPr>
        <w:rFonts w:hint="default"/>
        <w:lang w:val="en-US" w:eastAsia="en-US" w:bidi="ar-SA"/>
      </w:rPr>
    </w:lvl>
    <w:lvl w:ilvl="4">
      <w:numFmt w:val="bullet"/>
      <w:lvlText w:val="•"/>
      <w:lvlJc w:val="left"/>
      <w:pPr>
        <w:ind w:left="4428" w:hanging="700"/>
      </w:pPr>
      <w:rPr>
        <w:rFonts w:hint="default"/>
        <w:lang w:val="en-US" w:eastAsia="en-US" w:bidi="ar-SA"/>
      </w:rPr>
    </w:lvl>
    <w:lvl w:ilvl="5">
      <w:numFmt w:val="bullet"/>
      <w:lvlText w:val="•"/>
      <w:lvlJc w:val="left"/>
      <w:pPr>
        <w:ind w:left="5330" w:hanging="700"/>
      </w:pPr>
      <w:rPr>
        <w:rFonts w:hint="default"/>
        <w:lang w:val="en-US" w:eastAsia="en-US" w:bidi="ar-SA"/>
      </w:rPr>
    </w:lvl>
    <w:lvl w:ilvl="6">
      <w:numFmt w:val="bullet"/>
      <w:lvlText w:val="•"/>
      <w:lvlJc w:val="left"/>
      <w:pPr>
        <w:ind w:left="6232" w:hanging="700"/>
      </w:pPr>
      <w:rPr>
        <w:rFonts w:hint="default"/>
        <w:lang w:val="en-US" w:eastAsia="en-US" w:bidi="ar-SA"/>
      </w:rPr>
    </w:lvl>
    <w:lvl w:ilvl="7">
      <w:numFmt w:val="bullet"/>
      <w:lvlText w:val="•"/>
      <w:lvlJc w:val="left"/>
      <w:pPr>
        <w:ind w:left="7134" w:hanging="700"/>
      </w:pPr>
      <w:rPr>
        <w:rFonts w:hint="default"/>
        <w:lang w:val="en-US" w:eastAsia="en-US" w:bidi="ar-SA"/>
      </w:rPr>
    </w:lvl>
    <w:lvl w:ilvl="8">
      <w:numFmt w:val="bullet"/>
      <w:lvlText w:val="•"/>
      <w:lvlJc w:val="left"/>
      <w:pPr>
        <w:ind w:left="8036" w:hanging="700"/>
      </w:pPr>
      <w:rPr>
        <w:rFonts w:hint="default"/>
        <w:lang w:val="en-US" w:eastAsia="en-US" w:bidi="ar-SA"/>
      </w:rPr>
    </w:lvl>
  </w:abstractNum>
  <w:abstractNum w:abstractNumId="17" w15:restartNumberingAfterBreak="0">
    <w:nsid w:val="73461965"/>
    <w:multiLevelType w:val="multilevel"/>
    <w:tmpl w:val="00806B14"/>
    <w:lvl w:ilvl="0">
      <w:start w:val="1"/>
      <w:numFmt w:val="decimal"/>
      <w:lvlText w:val="%1"/>
      <w:lvlJc w:val="left"/>
      <w:pPr>
        <w:ind w:left="416" w:hanging="299"/>
      </w:pPr>
      <w:rPr>
        <w:rFonts w:ascii="Palatino Linotype" w:eastAsia="Palatino Linotype" w:hAnsi="Palatino Linotype" w:cs="Palatino Linotype" w:hint="default"/>
        <w:b/>
        <w:bCs/>
        <w:i w:val="0"/>
        <w:iCs w:val="0"/>
        <w:color w:val="7F0000"/>
        <w:spacing w:val="0"/>
        <w:w w:val="114"/>
        <w:sz w:val="20"/>
        <w:szCs w:val="20"/>
        <w:lang w:val="en-US" w:eastAsia="en-US" w:bidi="ar-SA"/>
      </w:rPr>
    </w:lvl>
    <w:lvl w:ilvl="1">
      <w:start w:val="1"/>
      <w:numFmt w:val="decimal"/>
      <w:lvlText w:val="%1.%2"/>
      <w:lvlJc w:val="left"/>
      <w:pPr>
        <w:ind w:left="874" w:hanging="459"/>
      </w:pPr>
      <w:rPr>
        <w:rFonts w:ascii="Palatino Linotype" w:eastAsia="Palatino Linotype" w:hAnsi="Palatino Linotype" w:cs="Palatino Linotype" w:hint="default"/>
        <w:b w:val="0"/>
        <w:bCs w:val="0"/>
        <w:i w:val="0"/>
        <w:iCs w:val="0"/>
        <w:color w:val="7F0000"/>
        <w:spacing w:val="0"/>
        <w:w w:val="101"/>
        <w:sz w:val="20"/>
        <w:szCs w:val="20"/>
        <w:lang w:val="en-US" w:eastAsia="en-US" w:bidi="ar-SA"/>
      </w:rPr>
    </w:lvl>
    <w:lvl w:ilvl="2">
      <w:start w:val="1"/>
      <w:numFmt w:val="decimal"/>
      <w:lvlText w:val="%1.%2.%3"/>
      <w:lvlJc w:val="left"/>
      <w:pPr>
        <w:ind w:left="1512" w:hanging="638"/>
      </w:pPr>
      <w:rPr>
        <w:rFonts w:ascii="Palatino Linotype" w:eastAsia="Palatino Linotype" w:hAnsi="Palatino Linotype" w:cs="Palatino Linotype" w:hint="default"/>
        <w:b w:val="0"/>
        <w:bCs w:val="0"/>
        <w:i w:val="0"/>
        <w:iCs w:val="0"/>
        <w:color w:val="7F0000"/>
        <w:spacing w:val="0"/>
        <w:w w:val="102"/>
        <w:sz w:val="20"/>
        <w:szCs w:val="20"/>
        <w:lang w:val="en-US" w:eastAsia="en-US" w:bidi="ar-SA"/>
      </w:rPr>
    </w:lvl>
    <w:lvl w:ilvl="3">
      <w:numFmt w:val="bullet"/>
      <w:lvlText w:val="•"/>
      <w:lvlJc w:val="left"/>
      <w:pPr>
        <w:ind w:left="2560" w:hanging="638"/>
      </w:pPr>
      <w:rPr>
        <w:rFonts w:hint="default"/>
        <w:lang w:val="en-US" w:eastAsia="en-US" w:bidi="ar-SA"/>
      </w:rPr>
    </w:lvl>
    <w:lvl w:ilvl="4">
      <w:numFmt w:val="bullet"/>
      <w:lvlText w:val="•"/>
      <w:lvlJc w:val="left"/>
      <w:pPr>
        <w:ind w:left="3600" w:hanging="638"/>
      </w:pPr>
      <w:rPr>
        <w:rFonts w:hint="default"/>
        <w:lang w:val="en-US" w:eastAsia="en-US" w:bidi="ar-SA"/>
      </w:rPr>
    </w:lvl>
    <w:lvl w:ilvl="5">
      <w:numFmt w:val="bullet"/>
      <w:lvlText w:val="•"/>
      <w:lvlJc w:val="left"/>
      <w:pPr>
        <w:ind w:left="4640" w:hanging="638"/>
      </w:pPr>
      <w:rPr>
        <w:rFonts w:hint="default"/>
        <w:lang w:val="en-US" w:eastAsia="en-US" w:bidi="ar-SA"/>
      </w:rPr>
    </w:lvl>
    <w:lvl w:ilvl="6">
      <w:numFmt w:val="bullet"/>
      <w:lvlText w:val="•"/>
      <w:lvlJc w:val="left"/>
      <w:pPr>
        <w:ind w:left="5680" w:hanging="638"/>
      </w:pPr>
      <w:rPr>
        <w:rFonts w:hint="default"/>
        <w:lang w:val="en-US" w:eastAsia="en-US" w:bidi="ar-SA"/>
      </w:rPr>
    </w:lvl>
    <w:lvl w:ilvl="7">
      <w:numFmt w:val="bullet"/>
      <w:lvlText w:val="•"/>
      <w:lvlJc w:val="left"/>
      <w:pPr>
        <w:ind w:left="6720" w:hanging="638"/>
      </w:pPr>
      <w:rPr>
        <w:rFonts w:hint="default"/>
        <w:lang w:val="en-US" w:eastAsia="en-US" w:bidi="ar-SA"/>
      </w:rPr>
    </w:lvl>
    <w:lvl w:ilvl="8">
      <w:numFmt w:val="bullet"/>
      <w:lvlText w:val="•"/>
      <w:lvlJc w:val="left"/>
      <w:pPr>
        <w:ind w:left="7760" w:hanging="638"/>
      </w:pPr>
      <w:rPr>
        <w:rFonts w:hint="default"/>
        <w:lang w:val="en-US" w:eastAsia="en-US" w:bidi="ar-SA"/>
      </w:rPr>
    </w:lvl>
  </w:abstractNum>
  <w:abstractNum w:abstractNumId="18" w15:restartNumberingAfterBreak="0">
    <w:nsid w:val="78CF6876"/>
    <w:multiLevelType w:val="multilevel"/>
    <w:tmpl w:val="AD9A9866"/>
    <w:lvl w:ilvl="0">
      <w:start w:val="1"/>
      <w:numFmt w:val="decimal"/>
      <w:lvlText w:val="%1"/>
      <w:lvlJc w:val="left"/>
      <w:pPr>
        <w:ind w:left="817" w:hanging="700"/>
      </w:pPr>
      <w:rPr>
        <w:rFonts w:hint="default"/>
        <w:lang w:val="en-US" w:eastAsia="en-US" w:bidi="ar-SA"/>
      </w:rPr>
    </w:lvl>
    <w:lvl w:ilvl="1">
      <w:start w:val="1"/>
      <w:numFmt w:val="decimal"/>
      <w:lvlText w:val="%1.%2"/>
      <w:lvlJc w:val="left"/>
      <w:pPr>
        <w:ind w:left="817" w:hanging="700"/>
      </w:pPr>
      <w:rPr>
        <w:rFonts w:ascii="Palatino Linotype" w:eastAsia="Palatino Linotype" w:hAnsi="Palatino Linotype" w:cs="Palatino Linotype" w:hint="default"/>
        <w:b/>
        <w:bCs/>
        <w:i w:val="0"/>
        <w:iCs w:val="0"/>
        <w:spacing w:val="0"/>
        <w:w w:val="117"/>
        <w:sz w:val="28"/>
        <w:szCs w:val="28"/>
        <w:lang w:val="en-US" w:eastAsia="en-US" w:bidi="ar-SA"/>
      </w:rPr>
    </w:lvl>
    <w:lvl w:ilvl="2">
      <w:start w:val="1"/>
      <w:numFmt w:val="decimal"/>
      <w:lvlText w:val="%3."/>
      <w:lvlJc w:val="left"/>
      <w:pPr>
        <w:ind w:left="615" w:hanging="255"/>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2824" w:hanging="255"/>
      </w:pPr>
      <w:rPr>
        <w:rFonts w:hint="default"/>
        <w:lang w:val="en-US" w:eastAsia="en-US" w:bidi="ar-SA"/>
      </w:rPr>
    </w:lvl>
    <w:lvl w:ilvl="4">
      <w:numFmt w:val="bullet"/>
      <w:lvlText w:val="•"/>
      <w:lvlJc w:val="left"/>
      <w:pPr>
        <w:ind w:left="3826" w:hanging="255"/>
      </w:pPr>
      <w:rPr>
        <w:rFonts w:hint="default"/>
        <w:lang w:val="en-US" w:eastAsia="en-US" w:bidi="ar-SA"/>
      </w:rPr>
    </w:lvl>
    <w:lvl w:ilvl="5">
      <w:numFmt w:val="bullet"/>
      <w:lvlText w:val="•"/>
      <w:lvlJc w:val="left"/>
      <w:pPr>
        <w:ind w:left="4828" w:hanging="255"/>
      </w:pPr>
      <w:rPr>
        <w:rFonts w:hint="default"/>
        <w:lang w:val="en-US" w:eastAsia="en-US" w:bidi="ar-SA"/>
      </w:rPr>
    </w:lvl>
    <w:lvl w:ilvl="6">
      <w:numFmt w:val="bullet"/>
      <w:lvlText w:val="•"/>
      <w:lvlJc w:val="left"/>
      <w:pPr>
        <w:ind w:left="5831" w:hanging="255"/>
      </w:pPr>
      <w:rPr>
        <w:rFonts w:hint="default"/>
        <w:lang w:val="en-US" w:eastAsia="en-US" w:bidi="ar-SA"/>
      </w:rPr>
    </w:lvl>
    <w:lvl w:ilvl="7">
      <w:numFmt w:val="bullet"/>
      <w:lvlText w:val="•"/>
      <w:lvlJc w:val="left"/>
      <w:pPr>
        <w:ind w:left="6833" w:hanging="255"/>
      </w:pPr>
      <w:rPr>
        <w:rFonts w:hint="default"/>
        <w:lang w:val="en-US" w:eastAsia="en-US" w:bidi="ar-SA"/>
      </w:rPr>
    </w:lvl>
    <w:lvl w:ilvl="8">
      <w:numFmt w:val="bullet"/>
      <w:lvlText w:val="•"/>
      <w:lvlJc w:val="left"/>
      <w:pPr>
        <w:ind w:left="7835" w:hanging="255"/>
      </w:pPr>
      <w:rPr>
        <w:rFonts w:hint="default"/>
        <w:lang w:val="en-US" w:eastAsia="en-US" w:bidi="ar-SA"/>
      </w:rPr>
    </w:lvl>
  </w:abstractNum>
  <w:abstractNum w:abstractNumId="19" w15:restartNumberingAfterBreak="0">
    <w:nsid w:val="7CA64826"/>
    <w:multiLevelType w:val="hybridMultilevel"/>
    <w:tmpl w:val="5DDE8A00"/>
    <w:lvl w:ilvl="0" w:tplc="C61EF862">
      <w:numFmt w:val="bullet"/>
      <w:lvlText w:val="•"/>
      <w:lvlJc w:val="left"/>
      <w:pPr>
        <w:ind w:left="615"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1" w:tplc="6EF04C8A">
      <w:numFmt w:val="bullet"/>
      <w:lvlText w:val="•"/>
      <w:lvlJc w:val="left"/>
      <w:pPr>
        <w:ind w:left="1542" w:hanging="255"/>
      </w:pPr>
      <w:rPr>
        <w:rFonts w:hint="default"/>
        <w:lang w:val="en-US" w:eastAsia="en-US" w:bidi="ar-SA"/>
      </w:rPr>
    </w:lvl>
    <w:lvl w:ilvl="2" w:tplc="D550DC8E">
      <w:numFmt w:val="bullet"/>
      <w:lvlText w:val="•"/>
      <w:lvlJc w:val="left"/>
      <w:pPr>
        <w:ind w:left="2464" w:hanging="255"/>
      </w:pPr>
      <w:rPr>
        <w:rFonts w:hint="default"/>
        <w:lang w:val="en-US" w:eastAsia="en-US" w:bidi="ar-SA"/>
      </w:rPr>
    </w:lvl>
    <w:lvl w:ilvl="3" w:tplc="B7F6DD70">
      <w:numFmt w:val="bullet"/>
      <w:lvlText w:val="•"/>
      <w:lvlJc w:val="left"/>
      <w:pPr>
        <w:ind w:left="3386" w:hanging="255"/>
      </w:pPr>
      <w:rPr>
        <w:rFonts w:hint="default"/>
        <w:lang w:val="en-US" w:eastAsia="en-US" w:bidi="ar-SA"/>
      </w:rPr>
    </w:lvl>
    <w:lvl w:ilvl="4" w:tplc="91C46F6A">
      <w:numFmt w:val="bullet"/>
      <w:lvlText w:val="•"/>
      <w:lvlJc w:val="left"/>
      <w:pPr>
        <w:ind w:left="4308" w:hanging="255"/>
      </w:pPr>
      <w:rPr>
        <w:rFonts w:hint="default"/>
        <w:lang w:val="en-US" w:eastAsia="en-US" w:bidi="ar-SA"/>
      </w:rPr>
    </w:lvl>
    <w:lvl w:ilvl="5" w:tplc="A6FC8B2C">
      <w:numFmt w:val="bullet"/>
      <w:lvlText w:val="•"/>
      <w:lvlJc w:val="left"/>
      <w:pPr>
        <w:ind w:left="5230" w:hanging="255"/>
      </w:pPr>
      <w:rPr>
        <w:rFonts w:hint="default"/>
        <w:lang w:val="en-US" w:eastAsia="en-US" w:bidi="ar-SA"/>
      </w:rPr>
    </w:lvl>
    <w:lvl w:ilvl="6" w:tplc="7F4AB950">
      <w:numFmt w:val="bullet"/>
      <w:lvlText w:val="•"/>
      <w:lvlJc w:val="left"/>
      <w:pPr>
        <w:ind w:left="6152" w:hanging="255"/>
      </w:pPr>
      <w:rPr>
        <w:rFonts w:hint="default"/>
        <w:lang w:val="en-US" w:eastAsia="en-US" w:bidi="ar-SA"/>
      </w:rPr>
    </w:lvl>
    <w:lvl w:ilvl="7" w:tplc="E250CD80">
      <w:numFmt w:val="bullet"/>
      <w:lvlText w:val="•"/>
      <w:lvlJc w:val="left"/>
      <w:pPr>
        <w:ind w:left="7074" w:hanging="255"/>
      </w:pPr>
      <w:rPr>
        <w:rFonts w:hint="default"/>
        <w:lang w:val="en-US" w:eastAsia="en-US" w:bidi="ar-SA"/>
      </w:rPr>
    </w:lvl>
    <w:lvl w:ilvl="8" w:tplc="4A1463EA">
      <w:numFmt w:val="bullet"/>
      <w:lvlText w:val="•"/>
      <w:lvlJc w:val="left"/>
      <w:pPr>
        <w:ind w:left="7996" w:hanging="255"/>
      </w:pPr>
      <w:rPr>
        <w:rFonts w:hint="default"/>
        <w:lang w:val="en-US" w:eastAsia="en-US" w:bidi="ar-SA"/>
      </w:rPr>
    </w:lvl>
  </w:abstractNum>
  <w:num w:numId="1" w16cid:durableId="710570945">
    <w:abstractNumId w:val="1"/>
  </w:num>
  <w:num w:numId="2" w16cid:durableId="525488799">
    <w:abstractNumId w:val="12"/>
  </w:num>
  <w:num w:numId="3" w16cid:durableId="1247105956">
    <w:abstractNumId w:val="2"/>
  </w:num>
  <w:num w:numId="4" w16cid:durableId="1190682053">
    <w:abstractNumId w:val="8"/>
  </w:num>
  <w:num w:numId="5" w16cid:durableId="1246572073">
    <w:abstractNumId w:val="10"/>
  </w:num>
  <w:num w:numId="6" w16cid:durableId="1047608208">
    <w:abstractNumId w:val="11"/>
  </w:num>
  <w:num w:numId="7" w16cid:durableId="1521311251">
    <w:abstractNumId w:val="5"/>
  </w:num>
  <w:num w:numId="8" w16cid:durableId="1582061235">
    <w:abstractNumId w:val="13"/>
  </w:num>
  <w:num w:numId="9" w16cid:durableId="23791345">
    <w:abstractNumId w:val="4"/>
  </w:num>
  <w:num w:numId="10" w16cid:durableId="1154680129">
    <w:abstractNumId w:val="9"/>
  </w:num>
  <w:num w:numId="11" w16cid:durableId="1026323087">
    <w:abstractNumId w:val="19"/>
  </w:num>
  <w:num w:numId="12" w16cid:durableId="1109817162">
    <w:abstractNumId w:val="0"/>
  </w:num>
  <w:num w:numId="13" w16cid:durableId="906695420">
    <w:abstractNumId w:val="15"/>
  </w:num>
  <w:num w:numId="14" w16cid:durableId="206064544">
    <w:abstractNumId w:val="16"/>
  </w:num>
  <w:num w:numId="15" w16cid:durableId="817065313">
    <w:abstractNumId w:val="7"/>
  </w:num>
  <w:num w:numId="16" w16cid:durableId="304044240">
    <w:abstractNumId w:val="6"/>
  </w:num>
  <w:num w:numId="17" w16cid:durableId="255794631">
    <w:abstractNumId w:val="14"/>
  </w:num>
  <w:num w:numId="18" w16cid:durableId="381487786">
    <w:abstractNumId w:val="18"/>
  </w:num>
  <w:num w:numId="19" w16cid:durableId="1300650935">
    <w:abstractNumId w:val="3"/>
  </w:num>
  <w:num w:numId="20" w16cid:durableId="107617148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Giangregorio">
    <w15:presenceInfo w15:providerId="Windows Live" w15:userId="bada9064cf9a3e1d"/>
  </w15:person>
  <w15:person w15:author="Francesca Subioli">
    <w15:presenceInfo w15:providerId="AD" w15:userId="S::fsubioli@os.uniroma3.it::3c79244c-f5e5-4842-a3c1-c8b93d57002f"/>
  </w15:person>
  <w15:person w15:author="Luca Giangregorio [2]">
    <w15:presenceInfo w15:providerId="AD" w15:userId="S::lgiangregorio@os.uniroma3.it::dda046dc-3df0-4273-8150-a09635c8e4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71"/>
    <w:rsid w:val="000351B4"/>
    <w:rsid w:val="0007446C"/>
    <w:rsid w:val="000769E5"/>
    <w:rsid w:val="000A32EE"/>
    <w:rsid w:val="000B05D2"/>
    <w:rsid w:val="000F2F09"/>
    <w:rsid w:val="00115B0A"/>
    <w:rsid w:val="00141300"/>
    <w:rsid w:val="0015412F"/>
    <w:rsid w:val="00165B28"/>
    <w:rsid w:val="0017046F"/>
    <w:rsid w:val="00176920"/>
    <w:rsid w:val="001D341E"/>
    <w:rsid w:val="00205A17"/>
    <w:rsid w:val="00270689"/>
    <w:rsid w:val="00297E39"/>
    <w:rsid w:val="002C10E7"/>
    <w:rsid w:val="003439E8"/>
    <w:rsid w:val="00344F0D"/>
    <w:rsid w:val="00360671"/>
    <w:rsid w:val="0037483A"/>
    <w:rsid w:val="003C547F"/>
    <w:rsid w:val="00406119"/>
    <w:rsid w:val="00447DEB"/>
    <w:rsid w:val="004701AB"/>
    <w:rsid w:val="005753C2"/>
    <w:rsid w:val="005E54D2"/>
    <w:rsid w:val="00665D4A"/>
    <w:rsid w:val="006B67DB"/>
    <w:rsid w:val="006E3443"/>
    <w:rsid w:val="00733122"/>
    <w:rsid w:val="0076548F"/>
    <w:rsid w:val="00784644"/>
    <w:rsid w:val="007A0BBA"/>
    <w:rsid w:val="007E13E0"/>
    <w:rsid w:val="007E291C"/>
    <w:rsid w:val="008972EC"/>
    <w:rsid w:val="008C468F"/>
    <w:rsid w:val="008D2619"/>
    <w:rsid w:val="00925BE3"/>
    <w:rsid w:val="00930CA2"/>
    <w:rsid w:val="00931BEE"/>
    <w:rsid w:val="00991E62"/>
    <w:rsid w:val="00A11C1E"/>
    <w:rsid w:val="00A40146"/>
    <w:rsid w:val="00A56F83"/>
    <w:rsid w:val="00A96B16"/>
    <w:rsid w:val="00AA2E41"/>
    <w:rsid w:val="00AB4E71"/>
    <w:rsid w:val="00B142C7"/>
    <w:rsid w:val="00B2250E"/>
    <w:rsid w:val="00B26C2F"/>
    <w:rsid w:val="00BF10CB"/>
    <w:rsid w:val="00C325A5"/>
    <w:rsid w:val="00C4431F"/>
    <w:rsid w:val="00C47112"/>
    <w:rsid w:val="00C50210"/>
    <w:rsid w:val="00C504F7"/>
    <w:rsid w:val="00C90D34"/>
    <w:rsid w:val="00CB1CA1"/>
    <w:rsid w:val="00CE4B1D"/>
    <w:rsid w:val="00D27B53"/>
    <w:rsid w:val="00D8196F"/>
    <w:rsid w:val="00D84FF8"/>
    <w:rsid w:val="00D85CB2"/>
    <w:rsid w:val="00E73960"/>
    <w:rsid w:val="00F05EC3"/>
    <w:rsid w:val="00F700C4"/>
    <w:rsid w:val="00F84098"/>
    <w:rsid w:val="00F9747D"/>
    <w:rsid w:val="00FA00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EF2E"/>
  <w15:docId w15:val="{08E5DE59-E0E5-3544-9CF7-D495DBA1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B05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67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6B67D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909" w:hanging="792"/>
      <w:outlineLvl w:val="2"/>
    </w:pPr>
    <w:rPr>
      <w:rFonts w:ascii="Palatino Linotype" w:eastAsia="Palatino Linotype" w:hAnsi="Palatino Linotype" w:cs="Palatino Linotype"/>
      <w:b/>
      <w:bCs/>
      <w:bdr w:val="none" w:sz="0" w:space="0" w:color="auto"/>
    </w:rPr>
  </w:style>
  <w:style w:type="paragraph" w:styleId="Heading4">
    <w:name w:val="heading 4"/>
    <w:next w:val="BodyText"/>
    <w:uiPriority w:val="9"/>
    <w:unhideWhenUsed/>
    <w:qFormat/>
    <w:pPr>
      <w:keepNext/>
      <w:keepLines/>
      <w:spacing w:before="200"/>
      <w:outlineLvl w:val="3"/>
    </w:pPr>
    <w:rPr>
      <w:rFonts w:ascii="Calibri" w:eastAsia="Calibri" w:hAnsi="Calibri" w:cs="Calibri"/>
      <w:i/>
      <w:iCs/>
      <w:color w:val="4F81BD"/>
      <w:sz w:val="24"/>
      <w:szCs w:val="24"/>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next w:val="BodyText"/>
    <w:pPr>
      <w:keepNext/>
      <w:keepLines/>
      <w:spacing w:before="480"/>
      <w:outlineLvl w:val="0"/>
    </w:pPr>
    <w:rPr>
      <w:rFonts w:ascii="Calibri" w:hAnsi="Calibri" w:cs="Arial Unicode MS"/>
      <w:b/>
      <w:bCs/>
      <w:color w:val="4F81BD"/>
      <w:sz w:val="32"/>
      <w:szCs w:val="32"/>
      <w:u w:color="4F81BD"/>
      <w14:textOutline w14:w="0" w14:cap="flat" w14:cmpd="sng" w14:algn="ctr">
        <w14:noFill/>
        <w14:prstDash w14:val="solid"/>
        <w14:bevel/>
      </w14:textOutline>
    </w:rPr>
  </w:style>
  <w:style w:type="paragraph" w:styleId="BodyText">
    <w:name w:val="Body Text"/>
    <w:uiPriority w:val="1"/>
    <w:qFormat/>
    <w:pPr>
      <w:spacing w:before="180" w:after="180"/>
    </w:pPr>
    <w:rPr>
      <w:rFonts w:ascii="Cambria" w:hAnsi="Cambria" w:cs="Arial Unicode MS"/>
      <w:color w:val="000000"/>
      <w:sz w:val="24"/>
      <w:szCs w:val="24"/>
      <w:u w:color="000000"/>
      <w:lang w:val="en-US"/>
    </w:rPr>
  </w:style>
  <w:style w:type="paragraph" w:customStyle="1" w:styleId="Intestazione2">
    <w:name w:val="Intestazione 2"/>
    <w:next w:val="BodyText"/>
    <w:pPr>
      <w:keepNext/>
      <w:keepLines/>
      <w:spacing w:before="200"/>
      <w:outlineLvl w:val="1"/>
    </w:pPr>
    <w:rPr>
      <w:rFonts w:ascii="Calibri" w:eastAsia="Calibri" w:hAnsi="Calibri" w:cs="Calibri"/>
      <w:b/>
      <w:bCs/>
      <w:color w:val="4F81BD"/>
      <w:sz w:val="28"/>
      <w:szCs w:val="28"/>
      <w:u w:color="4F81BD"/>
      <w14:textOutline w14:w="0" w14:cap="flat" w14:cmpd="sng" w14:algn="ctr">
        <w14:noFill/>
        <w14:prstDash w14:val="solid"/>
        <w14:bevel/>
      </w14:textOutline>
    </w:rPr>
  </w:style>
  <w:style w:type="paragraph" w:customStyle="1" w:styleId="FirstParagraph">
    <w:name w:val="First Paragraph"/>
    <w:next w:val="BodyText"/>
    <w:pPr>
      <w:spacing w:before="180" w:after="180"/>
    </w:pPr>
    <w:rPr>
      <w:rFonts w:ascii="Cambria" w:hAnsi="Cambria" w:cs="Arial Unicode MS"/>
      <w:color w:val="000000"/>
      <w:sz w:val="24"/>
      <w:szCs w:val="24"/>
      <w:u w:color="000000"/>
      <w:lang w:val="en-US"/>
    </w:rPr>
  </w:style>
  <w:style w:type="character" w:customStyle="1" w:styleId="VerbatimChar">
    <w:name w:val="Verbatim Char"/>
    <w:rPr>
      <w:rFonts w:ascii="Consolas" w:eastAsia="Consolas" w:hAnsi="Consolas" w:cs="Consolas"/>
      <w:sz w:val="22"/>
      <w:szCs w:val="22"/>
      <w:lang w:val="it-IT"/>
    </w:rPr>
  </w:style>
  <w:style w:type="paragraph" w:customStyle="1" w:styleId="Intestazione3">
    <w:name w:val="Intestazione 3"/>
    <w:next w:val="BodyText"/>
    <w:pPr>
      <w:keepNext/>
      <w:keepLines/>
      <w:spacing w:before="200"/>
      <w:outlineLvl w:val="2"/>
    </w:pPr>
    <w:rPr>
      <w:rFonts w:ascii="Calibri" w:eastAsia="Calibri" w:hAnsi="Calibri" w:cs="Calibri"/>
      <w:b/>
      <w:bCs/>
      <w:color w:val="4F81BD"/>
      <w:sz w:val="24"/>
      <w:szCs w:val="24"/>
      <w:u w:color="4F81BD"/>
      <w14:textOutline w14:w="0" w14:cap="flat" w14:cmpd="sng" w14:algn="ctr">
        <w14:noFill/>
        <w14:prstDash w14:val="solid"/>
        <w14:bevel/>
      </w14:textOutline>
    </w:rPr>
  </w:style>
  <w:style w:type="paragraph" w:customStyle="1" w:styleId="TableCaption">
    <w:name w:val="Table Caption"/>
    <w:pPr>
      <w:keepNext/>
      <w:spacing w:after="120"/>
    </w:pPr>
    <w:rPr>
      <w:rFonts w:ascii="Cambria" w:hAnsi="Cambria" w:cs="Arial Unicode MS"/>
      <w:i/>
      <w:iCs/>
      <w:color w:val="000000"/>
      <w:sz w:val="24"/>
      <w:szCs w:val="24"/>
      <w:u w:color="000000"/>
      <w:lang w:val="en-US"/>
    </w:rPr>
  </w:style>
  <w:style w:type="paragraph" w:customStyle="1" w:styleId="Corpo">
    <w:name w:val="Corpo"/>
    <w:pPr>
      <w:spacing w:after="200"/>
    </w:pPr>
    <w:rPr>
      <w:rFonts w:ascii="Cambria" w:hAnsi="Cambria" w:cs="Arial Unicode MS"/>
      <w:color w:val="000000"/>
      <w:sz w:val="24"/>
      <w:szCs w:val="24"/>
      <w:u w:color="000000"/>
      <w:lang w:val="en-US"/>
      <w14:textOutline w14:w="0" w14:cap="flat" w14:cmpd="sng" w14:algn="ctr">
        <w14:noFill/>
        <w14:prstDash w14:val="solid"/>
        <w14:bevel/>
      </w14:textOutline>
    </w:rPr>
  </w:style>
  <w:style w:type="paragraph" w:styleId="Revision">
    <w:name w:val="Revision"/>
    <w:uiPriority w:val="9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lang w:val="en-US" w:eastAsia="en-US"/>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lang w:val="en-US" w:eastAsia="en-US"/>
    </w:rPr>
  </w:style>
  <w:style w:type="paragraph" w:styleId="NormalWeb">
    <w:name w:val="Normal (Web)"/>
    <w:basedOn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customStyle="1" w:styleId="Heading1Char">
    <w:name w:val="Heading 1 Char"/>
    <w:basedOn w:val="DefaultParagraphFont"/>
    <w:link w:val="Heading1"/>
    <w:uiPriority w:val="9"/>
    <w:rsid w:val="000B05D2"/>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semiHidden/>
    <w:rsid w:val="006B67DB"/>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6B67DB"/>
    <w:rPr>
      <w:rFonts w:ascii="Palatino Linotype" w:eastAsia="Palatino Linotype" w:hAnsi="Palatino Linotype" w:cs="Palatino Linotype"/>
      <w:b/>
      <w:bCs/>
      <w:sz w:val="24"/>
      <w:szCs w:val="24"/>
      <w:bdr w:val="none" w:sz="0" w:space="0" w:color="auto"/>
      <w:lang w:val="en-US" w:eastAsia="en-US"/>
    </w:rPr>
  </w:style>
  <w:style w:type="paragraph" w:styleId="ListParagraph">
    <w:name w:val="List Paragraph"/>
    <w:basedOn w:val="Normal"/>
    <w:uiPriority w:val="1"/>
    <w:qFormat/>
    <w:rsid w:val="006B67D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726" w:right="115" w:hanging="510"/>
      <w:jc w:val="both"/>
    </w:pPr>
    <w:rPr>
      <w:rFonts w:ascii="Palatino Linotype" w:eastAsia="Palatino Linotype" w:hAnsi="Palatino Linotype" w:cs="Palatino Linotype"/>
      <w:sz w:val="22"/>
      <w:szCs w:val="22"/>
      <w:bdr w:val="none" w:sz="0" w:space="0" w:color="auto"/>
    </w:rPr>
  </w:style>
  <w:style w:type="paragraph" w:customStyle="1" w:styleId="TableParagraph">
    <w:name w:val="Table Paragraph"/>
    <w:basedOn w:val="Normal"/>
    <w:uiPriority w:val="1"/>
    <w:qFormat/>
    <w:rsid w:val="006B67D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9"/>
      <w:ind w:left="119"/>
    </w:pPr>
    <w:rPr>
      <w:rFonts w:ascii="Palatino Linotype" w:eastAsia="Palatino Linotype" w:hAnsi="Palatino Linotype" w:cs="Palatino Linotype"/>
      <w:sz w:val="22"/>
      <w:szCs w:val="22"/>
      <w:bdr w:val="none" w:sz="0" w:space="0" w:color="auto"/>
    </w:rPr>
  </w:style>
  <w:style w:type="character" w:styleId="UnresolvedMention">
    <w:name w:val="Unresolved Mention"/>
    <w:basedOn w:val="DefaultParagraphFont"/>
    <w:uiPriority w:val="99"/>
    <w:semiHidden/>
    <w:unhideWhenUsed/>
    <w:rsid w:val="006B67DB"/>
    <w:rPr>
      <w:color w:val="605E5C"/>
      <w:shd w:val="clear" w:color="auto" w:fill="E1DFDD"/>
    </w:rPr>
  </w:style>
  <w:style w:type="paragraph" w:styleId="Footer">
    <w:name w:val="footer"/>
    <w:basedOn w:val="Normal"/>
    <w:link w:val="FooterChar"/>
    <w:uiPriority w:val="99"/>
    <w:unhideWhenUsed/>
    <w:rsid w:val="0017046F"/>
    <w:pPr>
      <w:tabs>
        <w:tab w:val="center" w:pos="4819"/>
        <w:tab w:val="right" w:pos="9638"/>
      </w:tabs>
    </w:pPr>
  </w:style>
  <w:style w:type="character" w:customStyle="1" w:styleId="FooterChar">
    <w:name w:val="Footer Char"/>
    <w:basedOn w:val="DefaultParagraphFont"/>
    <w:link w:val="Footer"/>
    <w:uiPriority w:val="99"/>
    <w:rsid w:val="0017046F"/>
    <w:rPr>
      <w:sz w:val="24"/>
      <w:szCs w:val="24"/>
      <w:lang w:val="en-US" w:eastAsia="en-US"/>
    </w:rPr>
  </w:style>
  <w:style w:type="paragraph" w:styleId="FootnoteText">
    <w:name w:val="footnote text"/>
    <w:basedOn w:val="Normal"/>
    <w:link w:val="FootnoteTextChar"/>
    <w:uiPriority w:val="99"/>
    <w:semiHidden/>
    <w:unhideWhenUsed/>
    <w:rsid w:val="00BF10CB"/>
    <w:rPr>
      <w:sz w:val="20"/>
      <w:szCs w:val="20"/>
    </w:rPr>
  </w:style>
  <w:style w:type="character" w:customStyle="1" w:styleId="FootnoteTextChar">
    <w:name w:val="Footnote Text Char"/>
    <w:basedOn w:val="DefaultParagraphFont"/>
    <w:link w:val="FootnoteText"/>
    <w:uiPriority w:val="99"/>
    <w:semiHidden/>
    <w:rsid w:val="00BF10CB"/>
    <w:rPr>
      <w:lang w:val="en-US" w:eastAsia="en-US"/>
    </w:rPr>
  </w:style>
  <w:style w:type="character" w:styleId="FootnoteReference">
    <w:name w:val="footnote reference"/>
    <w:basedOn w:val="DefaultParagraphFont"/>
    <w:uiPriority w:val="99"/>
    <w:semiHidden/>
    <w:unhideWhenUsed/>
    <w:rsid w:val="00BF10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2076">
      <w:bodyDiv w:val="1"/>
      <w:marLeft w:val="0"/>
      <w:marRight w:val="0"/>
      <w:marTop w:val="0"/>
      <w:marBottom w:val="0"/>
      <w:divBdr>
        <w:top w:val="none" w:sz="0" w:space="0" w:color="auto"/>
        <w:left w:val="none" w:sz="0" w:space="0" w:color="auto"/>
        <w:bottom w:val="none" w:sz="0" w:space="0" w:color="auto"/>
        <w:right w:val="none" w:sz="0" w:space="0" w:color="auto"/>
      </w:divBdr>
    </w:div>
    <w:div w:id="243490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styles" Target="styles.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notes" Target="footnotes.xm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microsoft.com/office/2011/relationships/commentsExtended" Target="commentsExtended.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webSettings" Target="web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omments" Target="comments.xml"/><Relationship Id="rId32" Type="http://schemas.openxmlformats.org/officeDocument/2006/relationships/customXml" Target="ink/ink3.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ink/ink1.xml"/><Relationship Id="rId36" Type="http://schemas.microsoft.com/office/2011/relationships/people" Target="people.xml"/><Relationship Id="rId10" Type="http://schemas.openxmlformats.org/officeDocument/2006/relationships/customXml" Target="../customXml/item10.xml"/><Relationship Id="rId19" Type="http://schemas.openxmlformats.org/officeDocument/2006/relationships/settings" Target="settings.xml"/><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endnotes" Target="endnotes.xml"/><Relationship Id="rId27" Type="http://schemas.openxmlformats.org/officeDocument/2006/relationships/customXml" Target="ink/ink2.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customXml" Target="../customXml/item8.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4-07-11T13:20:42.843"/>
    </inkml:context>
    <inkml:brush xml:id="br0">
      <inkml:brushProperty name="width" value="0.01984" units="cm"/>
      <inkml:brushProperty name="height" value="0.01984" units="cm"/>
      <inkml:brushProperty name="color" value="#FF0000"/>
      <inkml:brushProperty name="fitToCurve" value="1"/>
    </inkml:brush>
  </inkml:definitions>
  <inkml:trace contextRef="#ctx0" brushRef="#br0">11 859 136,'-11'45'63,"11"3"-3,0-3-39,0 2-4,7 5-15,2-7-5,5 1 0,18 3-2,15-42 2,8-26 4,-11-21 2,-23-7-2,-6-14 1,-19-18-2,-5 22 0,-10-8-3,-1 11-12,-1 9-42</inkml:trace>
  <inkml:trace contextRef="#ctx0" brushRef="#br0" timeOffset="5">366 1183 172,'8'44'38,"8"16"-8,-5-8-15,4 0 7,10 12-5,-5-4 0,-1-6-7,3-10-1,-6 6-6,-48-120-13,14 16 18,-12-49 21,16 46-10,-2-22 19,0-30 6,10 47-26,0-12 8,4 11-15,1 15-7,9 1-6,16 1-2,19 27-4,1 43 1,-12 23 3,-19 13-4,-18-8-5,-18 0-2,-8-8 0,-15-12-138</inkml:trace>
  <inkml:trace contextRef="#ctx0" brushRef="#br0" timeOffset="6">722 1117 141,'44'23'149,"-4"-72"-126,-30 2-25,-8 2 0,-8-3 0,-14-6 5,-34 28 59,5 46-27,-3 44-19,37-15-8,16 7-4,51-24-47,-8-64 19,-17-11 16,-10-1 8,-1 0 2,-3-5 1,-2-3 0,-7 4-5,0 3-4,1-6-8,-3-9-6,-1 13 7,-1 1 4,3-6 2,3 1 3,-6 4 4,-5-1 2,1-5 1,4 1 0,-11 3 9,-1 105-56,12-2 52,0 4 1,0-4 0,7 10 1,-2-20-5,3 2 0,3 8 5,5 13-3,-5-8-2,1-15-2,2 25-2,2-8-2,0-15-4,7 6-7,10-2-15,15-23 0,0-62 60,-20-9 27,-11-2-59,19 91-32,8-34 59,-17-67 8,-19 8 11,-19 1-91,-17 4 18,-28 23 36,18 70 10,35 8 19,36-10-78,14-49-17,-7-52 55,-15 3 6,6-28 2,-10 19 0,0-29 3,-10 43-5,1-15 3,7-20-3,-7 18 0,0 10-2,-2-13-2,-4 5-1,2 15-2,-4-14-8,-4 6-5,-10 6-1,-30 103 24,26 4-3,6-13-3,0 21 3,4-14-2,4-2-1,-2 0 0,2 20 2,10 16-1,3-18-1,-1-18 0,5 1 0,-1-6-3,16 3-2,15-12-5,6-18 1,-8-27-4,-6-37 6,-32-1 12,-19-3 3,-27 4 16,-16 40 16,19 49-15,35 3 17,17 8-13,4-11-10,31 13-11,2-26-11,7-38-22,-6-18-77,-4-21-57</inkml:trace>
  <inkml:trace contextRef="#ctx0" brushRef="#br0" timeOffset="7">1281 384 307,'53'-32'242,"-7"20"-234,0-1-52,1 3-43,-5 4-21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4-07-12T12:42:43.320"/>
    </inkml:context>
    <inkml:brush xml:id="br0">
      <inkml:brushProperty name="width" value="0.01984" units="cm"/>
      <inkml:brushProperty name="height" value="0.01984" units="cm"/>
      <inkml:brushProperty name="color" value="#FF0000"/>
      <inkml:brushProperty name="fitToCurve" value="1"/>
    </inkml:brush>
  </inkml:definitions>
  <inkml:trace contextRef="#ctx0" brushRef="#br0">48 565 166,'-37'52'35,"25"8"51,20 4-20,4-10 4,17 4-8,12-6-30,17-43 41,-21-72 33,-27 11-57,-7 1-19,2-7-24,-9-12-24,4 10-305</inkml:trace>
  <inkml:trace contextRef="#ctx0" brushRef="#br0" timeOffset="1">497 441 483,'-55'41'152,"26"13"-141,15 10 39,17-7-6,8 3-3,5-8-29,8 0-9,13 20-1,-34-3 16,-74-33-16,12-17-115,9-15-452</inkml:trace>
  <inkml:trace contextRef="#ctx0" brushRef="#br0" timeOffset="2">946 504 596,'-61'22'-33,"11"41"-5,34-11 55,12 5 24,29 2 15,17 10-7,-6-12-65,-20-6-34,-79-11 17,7-51-22,88-47 63,19-1-48,-16-9 10,-3 8 20,6-12 11,-10 16 15,-11-4 1,6-4-1,-4 3 2,2-8-9,-10 7 45,-31 142 19,17-28-44,2 0-1,8 32-6,-5-30-16,4 8-35,0 9-64,5-17-44,3 2-103</inkml:trace>
  <inkml:trace contextRef="#ctx0" brushRef="#br0" timeOffset="3">1122 504 136,'50'-35'233,"12"14"-270,-6 5-15,2 1-71</inkml:trace>
  <inkml:trace contextRef="#ctx0" brushRef="#br0" timeOffset="4">1346 838 453,'61'17'6,"-25"-85"-3,-42 15 5,-27-7 76,-23 78-4,1 48-93,37-7-6,30 2-7,46-49 9,-3-55 76,-12-23 3,-22 11-38,-2 3-10,9-36-5,-6 31-8,6-23-5,-7 5-2,2 1-1,-11 17-2,2-9-5,-12 2-1,-2 2 28,-16 11-34,-29 115 62,27-8-43,6 16 0,-1 0-2,9-2 1,8-2-1,-2-6 0,8-4 1,10 14 6,13-18 4,16 2-9,2-28-25,16-26 32,0-43-39,-24-22 61,-31-6 35,-27 12-67,-32 106-41,67 20 29,15-14-28,25-39-74,-7-40 123,-14-35 116,-15-2-21,-7-3-41,50 79-63,-28 47 3,-13-2-2,-20-2-13,-14-6 13,-49-10-36,-2-39-296</inkml:trace>
  <inkml:trace contextRef="#ctx0" brushRef="#br0" timeOffset="5">1546 380 614,'54'-4'114,"32"-8"-186,-30 4-13,-1-3 43,7-2 28,-7 11 3</inkml:trace>
  <inkml:trace contextRef="#ctx0" brushRef="#br0" timeOffset="6">2371 8 544,'10'60'-6,"-1"4"-61,-5 4 57,-3-12 55,-1 0 51,0 2 18,11-7-60,-10 1-76,1 9-107,-4-10-114</inkml:trace>
  <inkml:trace contextRef="#ctx0" brushRef="#br0" timeOffset="7">2395 875 136,'0'54'52,"53"-45"238,-32-62-132,-30 3-41,-38 105-79,108-39-101,-124 20 108</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4-07-11T13:20:43.335"/>
    </inkml:context>
    <inkml:brush xml:id="br0">
      <inkml:brushProperty name="width" value="0.01984" units="cm"/>
      <inkml:brushProperty name="height" value="0.01984" units="cm"/>
      <inkml:brushProperty name="color" value="#FF0000"/>
      <inkml:brushProperty name="fitToCurve" value="1"/>
    </inkml:brush>
  </inkml:definitions>
  <inkml:trace contextRef="#ctx0" brushRef="#br0">34 527 157,'-12'57'-8,"3"1"15,1 8 13,2-8 1,13 2 5,2-6-8,13 9-6,-2-11-133</inkml:trace>
  <inkml:trace contextRef="#ctx0" brushRef="#br0" timeOffset="1">146 627 196,'11'63'-14,"-10"6"24,-1-18-2,0 2-2,0 0 60,0-3 25,39-109 4,-13-17-97,4 19-5,-3 6 3,7-7-1,9 0 2,12 5 7,5 34 19,-35 95-12,-18 8-6,-6-22 0,8 0 3,2-9-59,16 7-120</inkml:trace>
  <inkml:trace contextRef="#ctx0" brushRef="#br0" timeOffset="2">891 400 172,'-51'-5'50,"-7"27"-16,17 33-12,18 2-8,13 7-2,7 11-4,10-14-5,3-6-5,-4-1-2,4 13-1,-7-7-6,-18 1-9,-37-69 44,20-44 90,84 10-101,4 4-14,11-3-3,-4-3 0,-3 6 0,4-7 8,-11-10 8,-10 3 11,-20-4 10,-74 64-88,19 56 10,7-1 26,14 1 12,10-3 20,59-11 5,2-62-11,2-22-2,6-18 19,8 2 11,-21 12-10,18-1 0,-86 90-134,-29 12 99,8-2 5,88-20 89,0-63-61,8-15 3,9-39 9,-22 16 4,-7-20-2,-16 22-13,-7-2-16,-2-3 2,-5 6 0,-1-12 3,-8 2-17,-25 128-188,16-5 182,0-3 18,-2 44 37,3-35-14,2 12 4,3-13-15,4-7-19,4 13-97,3-15-208</inkml:trace>
  <inkml:trace contextRef="#ctx0" brushRef="#br0" timeOffset="3">1538 527 312,'56'-30'131,"-2"15"-67,5-1-59,-4 3-118</inkml:trace>
  <inkml:trace contextRef="#ctx0" brushRef="#br0" timeOffset="4">2431 489 193,'-10'58'14,"2"-2"26,2 1 17,1 8 66,6-2 144</inkml:trace>
  <inkml:trace contextRef="#ctx0" brushRef="#br0" timeOffset="5">2530 679 809,'51'-61'2,"6"6"-44,-2 9-32,-7 114-125,-47-7 193,-11 1 57,12 0 29,66-14-40,-12-33-102,-6 9 36,6-1 96,5-27 0,-3-39 11,-38-32-71,-32 7-30,-39 71-239,-1 48 110,10 4 84,101-61 385,8-54-290,-11 3-20,0-4 0,15-8-6,-6-3 5,-5 0 8,-7-2 8,-15-2-10,-9 4 1,-14 20-10,1-13-1,-11 12-6,-65 39-227,4 61 197,21 6 42,6 12-5,13-7-11,-12 14-4,12-20 15,-4 5 33,4 33 38,5-34-48,3 4-15,6 1-4,2 8-10,0-8 2,12-4 20</inkml:trace>
  <inkml:trace contextRef="#ctx0" brushRef="#br0" timeOffset="6">2506 451 136,'-56'51'45,"19"4"-24,3 3 1,10-3-6,8-4 2,-1 1 5,4 4-6,15-2-68</inkml:trace>
  <inkml:trace contextRef="#ctx0" brushRef="#br0" timeOffset="7">3016 400 307,'61'-31'42,"-10"20"13,25-11 86,-8 9-42,-3 2-75,-2 1-59,4-2-102,-16 23-357</inkml:trace>
  <inkml:trace contextRef="#ctx0" brushRef="#br0" timeOffset="8">3301 653 165,'60'22'141,"7"-26"-58,0-4-14,-4-15 34,-3-7-13,-8 4-45,10-37-18,-118 18-208,-6 73 157,6 37 15,24-9-1,20 3 0,25 5 84,42-15 38,17-20-61,1-25-135,-18-4-180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2420887-EA2E-4C79-8979-0E68DA7922CC}">
  <ds:schemaRefs>
    <ds:schemaRef ds:uri="http://www.wps.cn/android/officeDocument/2013/mofficeCustomData"/>
  </ds:schemaRefs>
</ds:datastoreItem>
</file>

<file path=customXml/itemProps10.xml><?xml version="1.0" encoding="utf-8"?>
<ds:datastoreItem xmlns:ds="http://schemas.openxmlformats.org/officeDocument/2006/customXml" ds:itemID="{5916860B-4393-4868-852A-8C7FCA1AA24C}">
  <ds:schemaRefs>
    <ds:schemaRef ds:uri="http://www.wps.cn/android/officeDocument/2013/mofficeCustomData"/>
  </ds:schemaRefs>
</ds:datastoreItem>
</file>

<file path=customXml/itemProps11.xml><?xml version="1.0" encoding="utf-8"?>
<ds:datastoreItem xmlns:ds="http://schemas.openxmlformats.org/officeDocument/2006/customXml" ds:itemID="{937DBF01-A34F-49DF-A08A-27558C529EF7}">
  <ds:schemaRefs>
    <ds:schemaRef ds:uri="http://www.wps.cn/android/officeDocument/2013/mofficeCustomData"/>
  </ds:schemaRefs>
</ds:datastoreItem>
</file>

<file path=customXml/itemProps12.xml><?xml version="1.0" encoding="utf-8"?>
<ds:datastoreItem xmlns:ds="http://schemas.openxmlformats.org/officeDocument/2006/customXml" ds:itemID="{FBAD9617-8497-44CA-BC26-F2F8E2559C71}">
  <ds:schemaRefs>
    <ds:schemaRef ds:uri="http://www.wps.cn/android/officeDocument/2013/mofficeCustomData"/>
  </ds:schemaRefs>
</ds:datastoreItem>
</file>

<file path=customXml/itemProps13.xml><?xml version="1.0" encoding="utf-8"?>
<ds:datastoreItem xmlns:ds="http://schemas.openxmlformats.org/officeDocument/2006/customXml" ds:itemID="{F7381E71-AD0B-4B45-B00B-8EE3E432B306}">
  <ds:schemaRefs>
    <ds:schemaRef ds:uri="http://www.wps.cn/android/officeDocument/2013/mofficeCustomData"/>
  </ds:schemaRefs>
</ds:datastoreItem>
</file>

<file path=customXml/itemProps14.xml><?xml version="1.0" encoding="utf-8"?>
<ds:datastoreItem xmlns:ds="http://schemas.openxmlformats.org/officeDocument/2006/customXml" ds:itemID="{557E1DBA-5FB4-4C16-9366-28C7E411B29E}">
  <ds:schemaRefs>
    <ds:schemaRef ds:uri="http://www.wps.cn/android/officeDocument/2013/mofficeCustomData"/>
  </ds:schemaRefs>
</ds:datastoreItem>
</file>

<file path=customXml/itemProps15.xml><?xml version="1.0" encoding="utf-8"?>
<ds:datastoreItem xmlns:ds="http://schemas.openxmlformats.org/officeDocument/2006/customXml" ds:itemID="{E4A7BA6A-472E-48C6-A457-84AD79C7905B}">
  <ds:schemaRefs>
    <ds:schemaRef ds:uri="http://www.wps.cn/android/officeDocument/2013/mofficeCustomData"/>
  </ds:schemaRefs>
</ds:datastoreItem>
</file>

<file path=customXml/itemProps16.xml><?xml version="1.0" encoding="utf-8"?>
<ds:datastoreItem xmlns:ds="http://schemas.openxmlformats.org/officeDocument/2006/customXml" ds:itemID="{9FFF92B1-4496-40DD-B742-E3A8E02CA0BA}">
  <ds:schemaRefs>
    <ds:schemaRef ds:uri="http://www.wps.cn/android/officeDocument/2013/mofficeCustomData"/>
  </ds:schemaRefs>
</ds:datastoreItem>
</file>

<file path=customXml/itemProps2.xml><?xml version="1.0" encoding="utf-8"?>
<ds:datastoreItem xmlns:ds="http://schemas.openxmlformats.org/officeDocument/2006/customXml" ds:itemID="{103E8A6D-8A57-4BE0-9E04-98863D2FCBDB}">
  <ds:schemaRefs>
    <ds:schemaRef ds:uri="http://www.wps.cn/android/officeDocument/2013/mofficeCustomData"/>
  </ds:schemaRefs>
</ds:datastoreItem>
</file>

<file path=customXml/itemProps3.xml><?xml version="1.0" encoding="utf-8"?>
<ds:datastoreItem xmlns:ds="http://schemas.openxmlformats.org/officeDocument/2006/customXml" ds:itemID="{BE57ADC8-C1CB-4336-8E76-6DF1F7B001F8}">
  <ds:schemaRefs>
    <ds:schemaRef ds:uri="http://www.wps.cn/android/officeDocument/2013/mofficeCustomData"/>
  </ds:schemaRefs>
</ds:datastoreItem>
</file>

<file path=customXml/itemProps4.xml><?xml version="1.0" encoding="utf-8"?>
<ds:datastoreItem xmlns:ds="http://schemas.openxmlformats.org/officeDocument/2006/customXml" ds:itemID="{B2687D3E-1C1D-4B5F-B0EB-98CAF2EFAFC1}">
  <ds:schemaRefs>
    <ds:schemaRef ds:uri="http://www.wps.cn/android/officeDocument/2013/mofficeCustomData"/>
  </ds:schemaRefs>
</ds:datastoreItem>
</file>

<file path=customXml/itemProps5.xml><?xml version="1.0" encoding="utf-8"?>
<ds:datastoreItem xmlns:ds="http://schemas.openxmlformats.org/officeDocument/2006/customXml" ds:itemID="{A13E93FF-BA53-4C6C-A274-2E679327C85F}">
  <ds:schemaRefs>
    <ds:schemaRef ds:uri="http://www.wps.cn/android/officeDocument/2013/mofficeCustomData"/>
  </ds:schemaRefs>
</ds:datastoreItem>
</file>

<file path=customXml/itemProps6.xml><?xml version="1.0" encoding="utf-8"?>
<ds:datastoreItem xmlns:ds="http://schemas.openxmlformats.org/officeDocument/2006/customXml" ds:itemID="{732D9DE9-5B47-43F4-B4EF-A533306B3316}">
  <ds:schemaRefs>
    <ds:schemaRef ds:uri="http://www.wps.cn/android/officeDocument/2013/mofficeCustomData"/>
  </ds:schemaRefs>
</ds:datastoreItem>
</file>

<file path=customXml/itemProps7.xml><?xml version="1.0" encoding="utf-8"?>
<ds:datastoreItem xmlns:ds="http://schemas.openxmlformats.org/officeDocument/2006/customXml" ds:itemID="{0FA02318-0634-40C6-A1C9-775566FCFC18}">
  <ds:schemaRefs>
    <ds:schemaRef ds:uri="http://schemas.openxmlformats.org/officeDocument/2006/bibliography"/>
  </ds:schemaRefs>
</ds:datastoreItem>
</file>

<file path=customXml/itemProps8.xml><?xml version="1.0" encoding="utf-8"?>
<ds:datastoreItem xmlns:ds="http://schemas.openxmlformats.org/officeDocument/2006/customXml" ds:itemID="{5B06C1DC-4862-4905-9624-7D1DBAAD415C}">
  <ds:schemaRefs>
    <ds:schemaRef ds:uri="http://www.wps.cn/android/officeDocument/2013/mofficeCustomData"/>
  </ds:schemaRefs>
</ds:datastoreItem>
</file>

<file path=customXml/itemProps9.xml><?xml version="1.0" encoding="utf-8"?>
<ds:datastoreItem xmlns:ds="http://schemas.openxmlformats.org/officeDocument/2006/customXml" ds:itemID="{DE3AC876-99CE-4CB4-BC1F-7A911F062813}">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21</Pages>
  <Words>5055</Words>
  <Characters>28819</Characters>
  <Application>Microsoft Office Word</Application>
  <DocSecurity>0</DocSecurity>
  <Lines>240</Lines>
  <Paragraphs>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Luca Giangregorio</cp:lastModifiedBy>
  <cp:revision>44</cp:revision>
  <dcterms:created xsi:type="dcterms:W3CDTF">2024-07-08T09:21:00Z</dcterms:created>
  <dcterms:modified xsi:type="dcterms:W3CDTF">2024-07-25T16:01:00Z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b4d4f966e5fe4255bdd56480ad086d92</vt:lpwstr>
  </property>
</Properties>
</file>